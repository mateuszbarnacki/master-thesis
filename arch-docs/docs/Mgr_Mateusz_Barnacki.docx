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E123" w14:textId="77777777" w:rsidR="004677F7" w:rsidRPr="00C80924" w:rsidRDefault="004677F7" w:rsidP="00E55C53">
      <w:pPr>
        <w:tabs>
          <w:tab w:val="left" w:pos="709"/>
        </w:tabs>
        <w:spacing w:after="0" w:line="240" w:lineRule="auto"/>
        <w:jc w:val="both"/>
        <w:rPr>
          <w:rFonts w:ascii="Titillium" w:eastAsia="Calibri" w:hAnsi="Titillium"/>
        </w:rPr>
      </w:pPr>
    </w:p>
    <w:p w14:paraId="3FEF0103" w14:textId="77777777" w:rsidR="004677F7" w:rsidRPr="00C80924" w:rsidRDefault="004677F7" w:rsidP="00E55C53">
      <w:pPr>
        <w:tabs>
          <w:tab w:val="left" w:pos="709"/>
        </w:tabs>
        <w:spacing w:after="0" w:line="240" w:lineRule="auto"/>
        <w:jc w:val="both"/>
        <w:rPr>
          <w:rFonts w:ascii="Titillium" w:eastAsia="Calibri" w:hAnsi="Titillium"/>
        </w:rPr>
      </w:pPr>
    </w:p>
    <w:p w14:paraId="4F06AF53" w14:textId="0D805000" w:rsidR="004677F7" w:rsidRPr="00C80924" w:rsidRDefault="008F68C1" w:rsidP="00E55C53">
      <w:pPr>
        <w:tabs>
          <w:tab w:val="left" w:pos="709"/>
        </w:tabs>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6F46FE10" wp14:editId="020B7B28">
            <wp:extent cx="5082540" cy="2468880"/>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468880"/>
                    </a:xfrm>
                    <a:prstGeom prst="rect">
                      <a:avLst/>
                    </a:prstGeom>
                    <a:noFill/>
                    <a:ln>
                      <a:noFill/>
                    </a:ln>
                  </pic:spPr>
                </pic:pic>
              </a:graphicData>
            </a:graphic>
          </wp:inline>
        </w:drawing>
      </w:r>
    </w:p>
    <w:p w14:paraId="4E80D7D2" w14:textId="4B9303CA" w:rsidR="004677F7" w:rsidRPr="00C80924" w:rsidRDefault="00D608A5" w:rsidP="00E55C53">
      <w:pPr>
        <w:tabs>
          <w:tab w:val="left" w:pos="709"/>
        </w:tabs>
        <w:spacing w:before="120" w:after="120" w:line="240" w:lineRule="auto"/>
        <w:jc w:val="center"/>
        <w:rPr>
          <w:rFonts w:ascii="Titillium" w:eastAsia="Calibri" w:hAnsi="Titillium"/>
          <w:b/>
        </w:rPr>
      </w:pPr>
      <w:r>
        <w:rPr>
          <w:rFonts w:ascii="Titillium" w:eastAsia="Calibri" w:hAnsi="Titillium"/>
          <w:b/>
        </w:rPr>
        <w:t>Wydział Fizyki i Informatyki Stosowanej</w:t>
      </w:r>
    </w:p>
    <w:p w14:paraId="2B8D4C5A" w14:textId="36706537" w:rsidR="00D608A5" w:rsidRPr="00C80924" w:rsidRDefault="004677F7" w:rsidP="00E55C53">
      <w:pPr>
        <w:tabs>
          <w:tab w:val="left" w:pos="709"/>
        </w:tabs>
        <w:spacing w:before="240" w:after="0" w:line="240" w:lineRule="auto"/>
        <w:jc w:val="center"/>
        <w:rPr>
          <w:rFonts w:ascii="Titillium" w:eastAsia="Calibri" w:hAnsi="Titillium"/>
        </w:rPr>
      </w:pPr>
      <w:r w:rsidRPr="00C80924">
        <w:rPr>
          <w:rFonts w:ascii="Titillium" w:eastAsia="Calibri" w:hAnsi="Titillium"/>
        </w:rPr>
        <w:t xml:space="preserve">KATEDRA </w:t>
      </w:r>
      <w:r w:rsidR="00D608A5">
        <w:rPr>
          <w:rFonts w:ascii="Titillium" w:eastAsia="Calibri" w:hAnsi="Titillium"/>
        </w:rPr>
        <w:t>INFORMATYKI STOSOWANEJ I FIZYKI KOMPUTEROWEJ</w:t>
      </w:r>
    </w:p>
    <w:p w14:paraId="3AB10BD9" w14:textId="77777777" w:rsidR="004677F7" w:rsidRPr="00C80924" w:rsidRDefault="004677F7" w:rsidP="00E55C53">
      <w:pPr>
        <w:tabs>
          <w:tab w:val="left" w:pos="709"/>
        </w:tabs>
        <w:spacing w:before="240" w:after="0" w:line="240" w:lineRule="auto"/>
        <w:jc w:val="center"/>
        <w:rPr>
          <w:rFonts w:ascii="Titillium" w:eastAsia="Calibri" w:hAnsi="Titillium"/>
        </w:rPr>
      </w:pPr>
    </w:p>
    <w:p w14:paraId="35205E92" w14:textId="77777777" w:rsidR="004677F7" w:rsidRPr="00C80924" w:rsidRDefault="004677F7" w:rsidP="00E55C53">
      <w:pPr>
        <w:tabs>
          <w:tab w:val="left" w:pos="709"/>
        </w:tabs>
        <w:spacing w:after="0" w:line="240" w:lineRule="auto"/>
        <w:rPr>
          <w:rFonts w:ascii="Titillium" w:eastAsia="Calibri" w:hAnsi="Titillium"/>
        </w:rPr>
      </w:pPr>
    </w:p>
    <w:p w14:paraId="35D8DF9B" w14:textId="75D0430D" w:rsidR="004677F7" w:rsidRPr="00C80924" w:rsidRDefault="00603FD4" w:rsidP="00E55C53">
      <w:pPr>
        <w:tabs>
          <w:tab w:val="left" w:pos="709"/>
        </w:tabs>
        <w:spacing w:before="120" w:after="0" w:line="240" w:lineRule="auto"/>
        <w:jc w:val="center"/>
        <w:rPr>
          <w:rFonts w:ascii="Titillium" w:eastAsia="Calibri" w:hAnsi="Titillium"/>
          <w:sz w:val="36"/>
        </w:rPr>
      </w:pPr>
      <w:r>
        <w:rPr>
          <w:rFonts w:ascii="Titillium" w:eastAsia="Calibri" w:hAnsi="Titillium"/>
          <w:sz w:val="36"/>
        </w:rPr>
        <w:t>Praca dyplomowa</w:t>
      </w:r>
    </w:p>
    <w:p w14:paraId="5C070B9B" w14:textId="77777777" w:rsidR="004677F7" w:rsidRPr="00C80924" w:rsidRDefault="004677F7" w:rsidP="00E55C53">
      <w:pPr>
        <w:tabs>
          <w:tab w:val="left" w:pos="709"/>
        </w:tabs>
        <w:spacing w:before="200" w:after="0" w:line="240" w:lineRule="auto"/>
        <w:jc w:val="center"/>
        <w:rPr>
          <w:rFonts w:ascii="Titillium" w:eastAsia="Calibri" w:hAnsi="Titillium"/>
          <w:b/>
        </w:rPr>
      </w:pPr>
    </w:p>
    <w:p w14:paraId="007B148D" w14:textId="2E7922C2" w:rsidR="004677F7" w:rsidRPr="00C80924" w:rsidRDefault="00D608A5" w:rsidP="00E55C53">
      <w:pPr>
        <w:tabs>
          <w:tab w:val="left" w:pos="709"/>
        </w:tabs>
        <w:spacing w:after="0" w:line="240" w:lineRule="auto"/>
        <w:jc w:val="center"/>
        <w:rPr>
          <w:rFonts w:ascii="Titillium" w:eastAsia="Calibri" w:hAnsi="Titillium"/>
          <w:i/>
          <w:sz w:val="32"/>
          <w:szCs w:val="36"/>
        </w:rPr>
      </w:pPr>
      <w:r w:rsidRPr="00D608A5">
        <w:rPr>
          <w:rFonts w:ascii="Titillium" w:eastAsia="Calibri" w:hAnsi="Titillium"/>
          <w:i/>
          <w:sz w:val="32"/>
          <w:szCs w:val="36"/>
        </w:rPr>
        <w:t>System do akwizycji danych z rozproszonych systemów pomiarowych</w:t>
      </w:r>
    </w:p>
    <w:p w14:paraId="0CD0201F" w14:textId="6FBDAC4B" w:rsidR="004677F7" w:rsidRPr="00C80924" w:rsidRDefault="009A0BAB" w:rsidP="00E55C53">
      <w:pPr>
        <w:tabs>
          <w:tab w:val="left" w:pos="709"/>
        </w:tabs>
        <w:spacing w:after="0" w:line="240" w:lineRule="auto"/>
        <w:jc w:val="center"/>
        <w:rPr>
          <w:rFonts w:ascii="Titillium" w:eastAsia="Calibri" w:hAnsi="Titillium"/>
          <w:i/>
          <w:sz w:val="32"/>
          <w:szCs w:val="36"/>
        </w:rPr>
      </w:pPr>
      <w:r w:rsidRPr="009A0BAB">
        <w:rPr>
          <w:rFonts w:ascii="Titillium" w:eastAsia="Calibri" w:hAnsi="Titillium"/>
          <w:i/>
          <w:sz w:val="32"/>
          <w:szCs w:val="36"/>
        </w:rPr>
        <w:t>System for data acquisition from distributed measurement systems</w:t>
      </w:r>
    </w:p>
    <w:p w14:paraId="276CEFE6" w14:textId="77777777" w:rsidR="004677F7" w:rsidRPr="00C80924" w:rsidRDefault="004677F7" w:rsidP="00E55C53">
      <w:pPr>
        <w:tabs>
          <w:tab w:val="left" w:pos="709"/>
        </w:tabs>
        <w:spacing w:after="0" w:line="240" w:lineRule="auto"/>
        <w:rPr>
          <w:rFonts w:ascii="Titillium" w:eastAsia="Calibri" w:hAnsi="Titillium"/>
        </w:rPr>
      </w:pPr>
    </w:p>
    <w:p w14:paraId="193C1719" w14:textId="77777777" w:rsidR="004677F7" w:rsidRPr="00C80924" w:rsidRDefault="004677F7" w:rsidP="00E55C53">
      <w:pPr>
        <w:tabs>
          <w:tab w:val="left" w:pos="709"/>
        </w:tabs>
        <w:spacing w:after="0" w:line="240" w:lineRule="auto"/>
        <w:rPr>
          <w:rFonts w:ascii="Titillium" w:eastAsia="Calibri" w:hAnsi="Titillium"/>
        </w:rPr>
      </w:pPr>
    </w:p>
    <w:p w14:paraId="314ECF52" w14:textId="77777777" w:rsidR="004677F7" w:rsidRPr="00C80924" w:rsidRDefault="004677F7" w:rsidP="00E55C53">
      <w:pPr>
        <w:tabs>
          <w:tab w:val="left" w:pos="709"/>
        </w:tabs>
        <w:spacing w:after="0" w:line="240" w:lineRule="auto"/>
        <w:rPr>
          <w:rFonts w:ascii="Titillium" w:eastAsia="Calibri" w:hAnsi="Titillium"/>
        </w:rPr>
      </w:pPr>
    </w:p>
    <w:p w14:paraId="37744595" w14:textId="77777777" w:rsidR="004677F7" w:rsidRPr="00C80924" w:rsidRDefault="004677F7" w:rsidP="00E55C53">
      <w:pPr>
        <w:tabs>
          <w:tab w:val="left" w:pos="709"/>
        </w:tabs>
        <w:spacing w:after="0" w:line="240" w:lineRule="auto"/>
        <w:rPr>
          <w:rFonts w:ascii="Titillium" w:eastAsia="Calibri" w:hAnsi="Titillium"/>
        </w:rPr>
      </w:pPr>
    </w:p>
    <w:p w14:paraId="029E3D96" w14:textId="77777777" w:rsidR="004677F7" w:rsidRPr="00C80924" w:rsidRDefault="004677F7" w:rsidP="00E55C53">
      <w:pPr>
        <w:tabs>
          <w:tab w:val="left" w:pos="709"/>
        </w:tabs>
        <w:spacing w:after="0" w:line="240" w:lineRule="auto"/>
        <w:rPr>
          <w:rFonts w:ascii="Titillium" w:eastAsia="Calibri" w:hAnsi="Titillium"/>
        </w:rPr>
      </w:pPr>
    </w:p>
    <w:p w14:paraId="0BAD5433" w14:textId="77777777" w:rsidR="004677F7" w:rsidRPr="00C80924" w:rsidRDefault="004677F7" w:rsidP="00E55C53">
      <w:pPr>
        <w:tabs>
          <w:tab w:val="left" w:pos="709"/>
        </w:tabs>
        <w:spacing w:after="0" w:line="240" w:lineRule="auto"/>
        <w:rPr>
          <w:rFonts w:ascii="Titillium" w:eastAsia="Calibri" w:hAnsi="Titillium"/>
        </w:rPr>
      </w:pPr>
    </w:p>
    <w:p w14:paraId="1383DE8E" w14:textId="77777777" w:rsidR="004677F7" w:rsidRPr="00C80924" w:rsidRDefault="004677F7" w:rsidP="00E55C53">
      <w:pPr>
        <w:tabs>
          <w:tab w:val="left" w:pos="709"/>
        </w:tabs>
        <w:spacing w:after="0" w:line="240" w:lineRule="auto"/>
        <w:rPr>
          <w:rFonts w:ascii="Titillium" w:eastAsia="Calibri" w:hAnsi="Titillium"/>
        </w:rPr>
      </w:pPr>
    </w:p>
    <w:p w14:paraId="44FDB6A2" w14:textId="77777777" w:rsidR="004677F7" w:rsidRPr="00C80924" w:rsidRDefault="004677F7" w:rsidP="00E55C53">
      <w:pPr>
        <w:tabs>
          <w:tab w:val="left" w:pos="709"/>
        </w:tabs>
        <w:spacing w:after="0" w:line="240" w:lineRule="auto"/>
        <w:rPr>
          <w:rFonts w:ascii="Titillium" w:eastAsia="Calibri" w:hAnsi="Titillium"/>
        </w:rPr>
      </w:pPr>
    </w:p>
    <w:p w14:paraId="61C0A8D7" w14:textId="77777777" w:rsidR="009A0BAB" w:rsidRDefault="009A0BAB" w:rsidP="00E55C53">
      <w:pPr>
        <w:tabs>
          <w:tab w:val="left" w:pos="709"/>
          <w:tab w:val="left" w:pos="2835"/>
        </w:tabs>
        <w:spacing w:after="0" w:line="240" w:lineRule="auto"/>
        <w:rPr>
          <w:rFonts w:ascii="Titillium" w:eastAsia="Calibri" w:hAnsi="Titillium"/>
        </w:rPr>
      </w:pPr>
    </w:p>
    <w:p w14:paraId="1654DEF4" w14:textId="77777777" w:rsidR="009A0BAB" w:rsidRDefault="009A0BAB" w:rsidP="00E55C53">
      <w:pPr>
        <w:tabs>
          <w:tab w:val="left" w:pos="709"/>
          <w:tab w:val="left" w:pos="2835"/>
        </w:tabs>
        <w:spacing w:after="0" w:line="240" w:lineRule="auto"/>
        <w:rPr>
          <w:rFonts w:ascii="Titillium" w:eastAsia="Calibri" w:hAnsi="Titillium"/>
        </w:rPr>
      </w:pPr>
    </w:p>
    <w:p w14:paraId="6693BAB3" w14:textId="77777777" w:rsidR="009A0BAB" w:rsidRDefault="009A0BAB" w:rsidP="00E55C53">
      <w:pPr>
        <w:tabs>
          <w:tab w:val="left" w:pos="709"/>
          <w:tab w:val="left" w:pos="2835"/>
        </w:tabs>
        <w:spacing w:after="0" w:line="240" w:lineRule="auto"/>
        <w:rPr>
          <w:rFonts w:ascii="Titillium" w:eastAsia="Calibri" w:hAnsi="Titillium"/>
        </w:rPr>
      </w:pPr>
    </w:p>
    <w:p w14:paraId="22EA4057" w14:textId="77777777" w:rsidR="009A0BAB" w:rsidRDefault="009A0BAB" w:rsidP="00E55C53">
      <w:pPr>
        <w:tabs>
          <w:tab w:val="left" w:pos="709"/>
          <w:tab w:val="left" w:pos="2835"/>
        </w:tabs>
        <w:spacing w:after="0" w:line="240" w:lineRule="auto"/>
        <w:rPr>
          <w:rFonts w:ascii="Titillium" w:eastAsia="Calibri" w:hAnsi="Titillium"/>
        </w:rPr>
      </w:pPr>
    </w:p>
    <w:p w14:paraId="54543343" w14:textId="0E45A4E4" w:rsidR="004677F7" w:rsidRPr="00C80924" w:rsidRDefault="004677F7" w:rsidP="00E55C53">
      <w:pPr>
        <w:tabs>
          <w:tab w:val="left" w:pos="709"/>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713814">
        <w:rPr>
          <w:rFonts w:ascii="Titillium" w:eastAsia="Calibri" w:hAnsi="Titillium"/>
        </w:rPr>
        <w:tab/>
      </w:r>
      <w:r w:rsidR="00D608A5" w:rsidRPr="00E55C53">
        <w:rPr>
          <w:rFonts w:ascii="Titillium" w:eastAsia="Calibri" w:hAnsi="Titillium"/>
        </w:rPr>
        <w:t>Mateusz Barnacki</w:t>
      </w:r>
    </w:p>
    <w:p w14:paraId="3D3F81BC" w14:textId="21C7BA37" w:rsidR="004677F7" w:rsidRPr="00C80924" w:rsidRDefault="00B7303D" w:rsidP="00E55C53">
      <w:pPr>
        <w:tabs>
          <w:tab w:val="left" w:pos="709"/>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D608A5">
        <w:rPr>
          <w:rFonts w:ascii="Titillium" w:eastAsia="Calibri" w:hAnsi="Titillium"/>
        </w:rPr>
        <w:t>Informatyka Stosowana</w:t>
      </w:r>
      <w:r w:rsidR="004677F7" w:rsidRPr="00C80924">
        <w:rPr>
          <w:rFonts w:ascii="Titillium" w:eastAsia="Calibri" w:hAnsi="Titillium"/>
        </w:rPr>
        <w:t xml:space="preserve"> </w:t>
      </w:r>
    </w:p>
    <w:p w14:paraId="4860CE75" w14:textId="0F9DDD8F" w:rsidR="004677F7" w:rsidRPr="00C80924" w:rsidRDefault="00B7303D" w:rsidP="00E55C53">
      <w:pPr>
        <w:tabs>
          <w:tab w:val="left" w:pos="709"/>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D608A5">
        <w:rPr>
          <w:rFonts w:ascii="Titillium" w:eastAsia="Calibri" w:hAnsi="Titillium"/>
          <w:iCs/>
        </w:rPr>
        <w:t>dr inż. Antoni Dydejczyk</w:t>
      </w:r>
    </w:p>
    <w:p w14:paraId="44DD2B15" w14:textId="77777777" w:rsidR="004677F7" w:rsidRPr="00C80924" w:rsidRDefault="004677F7" w:rsidP="00E55C53">
      <w:pPr>
        <w:tabs>
          <w:tab w:val="left" w:pos="709"/>
        </w:tabs>
        <w:spacing w:after="0" w:line="240" w:lineRule="auto"/>
        <w:rPr>
          <w:rFonts w:ascii="Titillium" w:eastAsia="Calibri" w:hAnsi="Titillium"/>
        </w:rPr>
      </w:pPr>
    </w:p>
    <w:p w14:paraId="73CA9087" w14:textId="77777777" w:rsidR="004677F7" w:rsidRDefault="004677F7" w:rsidP="00E55C53">
      <w:pPr>
        <w:tabs>
          <w:tab w:val="left" w:pos="709"/>
        </w:tabs>
        <w:spacing w:after="0" w:line="240" w:lineRule="auto"/>
        <w:rPr>
          <w:rFonts w:ascii="Titillium" w:eastAsia="Calibri" w:hAnsi="Titillium"/>
        </w:rPr>
      </w:pPr>
    </w:p>
    <w:p w14:paraId="6E2C93FD" w14:textId="77777777" w:rsidR="009A0BAB" w:rsidRDefault="009A0BAB" w:rsidP="00E55C53">
      <w:pPr>
        <w:tabs>
          <w:tab w:val="left" w:pos="709"/>
        </w:tabs>
        <w:spacing w:after="0" w:line="240" w:lineRule="auto"/>
        <w:rPr>
          <w:rFonts w:ascii="Titillium" w:eastAsia="Calibri" w:hAnsi="Titillium"/>
        </w:rPr>
      </w:pPr>
    </w:p>
    <w:p w14:paraId="3C2B59D2" w14:textId="77777777" w:rsidR="009A0BAB" w:rsidRPr="00C80924" w:rsidRDefault="009A0BAB" w:rsidP="00E55C53">
      <w:pPr>
        <w:tabs>
          <w:tab w:val="left" w:pos="709"/>
        </w:tabs>
        <w:spacing w:after="0" w:line="240" w:lineRule="auto"/>
        <w:rPr>
          <w:rFonts w:ascii="Titillium" w:eastAsia="Calibri" w:hAnsi="Titillium"/>
        </w:rPr>
      </w:pPr>
    </w:p>
    <w:p w14:paraId="7B6579E8" w14:textId="53CC1B54" w:rsidR="001403AD" w:rsidRDefault="004677F7" w:rsidP="00E55C53">
      <w:pPr>
        <w:tabs>
          <w:tab w:val="left" w:pos="709"/>
        </w:tabs>
        <w:spacing w:after="0" w:line="240" w:lineRule="auto"/>
        <w:jc w:val="center"/>
        <w:rPr>
          <w:rFonts w:ascii="Titillium" w:eastAsia="Calibri" w:hAnsi="Titillium"/>
        </w:rPr>
        <w:sectPr w:rsidR="001403AD" w:rsidSect="001403AD">
          <w:headerReference w:type="default" r:id="rId9"/>
          <w:pgSz w:w="11906" w:h="16838"/>
          <w:pgMar w:top="1417" w:right="1417" w:bottom="1417" w:left="1417" w:header="708" w:footer="708" w:gutter="0"/>
          <w:cols w:space="708"/>
          <w:docGrid w:linePitch="360"/>
        </w:sectPr>
      </w:pPr>
      <w:r w:rsidRPr="00C80924">
        <w:rPr>
          <w:rFonts w:ascii="Titillium" w:eastAsia="Calibri" w:hAnsi="Titillium"/>
        </w:rPr>
        <w:t xml:space="preserve">Kraków, </w:t>
      </w:r>
      <w:r w:rsidR="00D608A5">
        <w:rPr>
          <w:rFonts w:ascii="Titillium" w:eastAsia="Calibri" w:hAnsi="Titillium"/>
        </w:rPr>
        <w:t>2023r.</w:t>
      </w:r>
    </w:p>
    <w:p w14:paraId="3D178B52" w14:textId="21070143" w:rsidR="004677F7" w:rsidRDefault="004677F7" w:rsidP="00E55C53">
      <w:pPr>
        <w:tabs>
          <w:tab w:val="left" w:pos="709"/>
        </w:tabs>
        <w:spacing w:after="0" w:line="240" w:lineRule="auto"/>
        <w:jc w:val="center"/>
        <w:rPr>
          <w:rFonts w:ascii="Titillium" w:eastAsia="Calibri" w:hAnsi="Titillium"/>
        </w:rPr>
      </w:pPr>
    </w:p>
    <w:p w14:paraId="667C6BCD" w14:textId="2A5CDD9F" w:rsidR="009A0BAB" w:rsidRPr="008A6EBC" w:rsidRDefault="009A0BAB" w:rsidP="00E55C53">
      <w:pPr>
        <w:tabs>
          <w:tab w:val="left" w:pos="709"/>
        </w:tabs>
        <w:spacing w:after="0" w:line="240" w:lineRule="auto"/>
        <w:rPr>
          <w:rFonts w:ascii="Times New Roman" w:eastAsia="Calibri" w:hAnsi="Times New Roman"/>
          <w:b/>
          <w:bCs/>
          <w:sz w:val="28"/>
          <w:szCs w:val="28"/>
        </w:rPr>
      </w:pPr>
      <w:r w:rsidRPr="008A6EBC">
        <w:rPr>
          <w:rFonts w:ascii="Times New Roman" w:eastAsia="Calibri" w:hAnsi="Times New Roman"/>
          <w:b/>
          <w:bCs/>
          <w:sz w:val="28"/>
          <w:szCs w:val="28"/>
        </w:rPr>
        <w:t>Spis treści</w:t>
      </w:r>
    </w:p>
    <w:p w14:paraId="34E56831" w14:textId="77777777" w:rsidR="009A0BAB" w:rsidRDefault="009A0BAB" w:rsidP="00E55C53">
      <w:pPr>
        <w:tabs>
          <w:tab w:val="left" w:pos="709"/>
        </w:tabs>
        <w:spacing w:after="0" w:line="240" w:lineRule="auto"/>
        <w:rPr>
          <w:rFonts w:ascii="Times New Roman" w:eastAsia="Calibri" w:hAnsi="Times New Roman"/>
          <w:sz w:val="28"/>
          <w:szCs w:val="28"/>
        </w:rPr>
      </w:pPr>
    </w:p>
    <w:p w14:paraId="39004CFF" w14:textId="52356979"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Wstęp</w:t>
      </w:r>
    </w:p>
    <w:p w14:paraId="302CED84" w14:textId="783F5EBE"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Przegląd wzorców architektury aplikacji</w:t>
      </w:r>
    </w:p>
    <w:p w14:paraId="2981764E" w14:textId="3F930E54"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Elementy charakterystyczne dla architektury mikro</w:t>
      </w:r>
      <w:r w:rsidR="008506A3">
        <w:rPr>
          <w:rFonts w:ascii="Times New Roman" w:eastAsia="Calibri" w:hAnsi="Times New Roman"/>
          <w:sz w:val="24"/>
          <w:szCs w:val="24"/>
        </w:rPr>
        <w:t>usługowej</w:t>
      </w:r>
    </w:p>
    <w:p w14:paraId="6FE1D80D" w14:textId="36D7D768"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Zapewnienie jakości w projekcie IT</w:t>
      </w:r>
    </w:p>
    <w:p w14:paraId="7E5E60CA" w14:textId="329435C6" w:rsidR="009A0BAB" w:rsidRPr="008A6EBC" w:rsidRDefault="00423AB3"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Architektura aplikacji</w:t>
      </w:r>
    </w:p>
    <w:p w14:paraId="0F277410" w14:textId="7E03A733" w:rsidR="009A0BAB" w:rsidRPr="008A6EBC"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Technologie wykorzystane w projekcie</w:t>
      </w:r>
    </w:p>
    <w:p w14:paraId="26310384" w14:textId="68BB8A95" w:rsidR="009A0BAB" w:rsidRPr="008A6EBC" w:rsidRDefault="005C0131" w:rsidP="00E55C53">
      <w:pPr>
        <w:numPr>
          <w:ilvl w:val="0"/>
          <w:numId w:val="1"/>
        </w:num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Dokumentacja</w:t>
      </w:r>
      <w:r w:rsidR="00423AB3">
        <w:rPr>
          <w:rFonts w:ascii="Times New Roman" w:eastAsia="Calibri" w:hAnsi="Times New Roman"/>
          <w:sz w:val="24"/>
          <w:szCs w:val="24"/>
        </w:rPr>
        <w:t xml:space="preserve"> komponentów</w:t>
      </w:r>
    </w:p>
    <w:p w14:paraId="163D9728" w14:textId="27893D67" w:rsidR="009A0BAB" w:rsidRDefault="009A0BAB" w:rsidP="00E55C53">
      <w:pPr>
        <w:numPr>
          <w:ilvl w:val="0"/>
          <w:numId w:val="1"/>
        </w:numPr>
        <w:tabs>
          <w:tab w:val="left" w:pos="709"/>
        </w:tabs>
        <w:spacing w:before="240" w:line="360" w:lineRule="auto"/>
        <w:rPr>
          <w:rFonts w:ascii="Times New Roman" w:eastAsia="Calibri" w:hAnsi="Times New Roman"/>
          <w:sz w:val="24"/>
          <w:szCs w:val="24"/>
        </w:rPr>
      </w:pPr>
      <w:r w:rsidRPr="008A6EBC">
        <w:rPr>
          <w:rFonts w:ascii="Times New Roman" w:eastAsia="Calibri" w:hAnsi="Times New Roman"/>
          <w:sz w:val="24"/>
          <w:szCs w:val="24"/>
        </w:rPr>
        <w:t>Podsumowanie</w:t>
      </w:r>
    </w:p>
    <w:p w14:paraId="03FCB402" w14:textId="77777777" w:rsidR="009A0BAB" w:rsidRDefault="009A0BAB" w:rsidP="00E55C53">
      <w:pPr>
        <w:tabs>
          <w:tab w:val="left" w:pos="709"/>
        </w:tabs>
        <w:spacing w:before="240" w:line="360" w:lineRule="auto"/>
        <w:rPr>
          <w:rFonts w:ascii="Times New Roman" w:eastAsia="Calibri" w:hAnsi="Times New Roman"/>
          <w:sz w:val="24"/>
          <w:szCs w:val="24"/>
        </w:rPr>
      </w:pPr>
    </w:p>
    <w:p w14:paraId="07A22844" w14:textId="77777777" w:rsidR="009A0BAB" w:rsidRDefault="009A0BAB" w:rsidP="00E55C53">
      <w:pPr>
        <w:tabs>
          <w:tab w:val="left" w:pos="709"/>
        </w:tabs>
        <w:spacing w:before="240" w:line="360" w:lineRule="auto"/>
        <w:rPr>
          <w:rFonts w:ascii="Times New Roman" w:eastAsia="Calibri" w:hAnsi="Times New Roman"/>
          <w:sz w:val="24"/>
          <w:szCs w:val="24"/>
        </w:rPr>
      </w:pPr>
    </w:p>
    <w:p w14:paraId="054C6E72" w14:textId="77777777" w:rsidR="009A0BAB" w:rsidRDefault="009A0BAB" w:rsidP="00E55C53">
      <w:pPr>
        <w:tabs>
          <w:tab w:val="left" w:pos="709"/>
        </w:tabs>
        <w:spacing w:before="240" w:line="360" w:lineRule="auto"/>
        <w:rPr>
          <w:rFonts w:ascii="Times New Roman" w:eastAsia="Calibri" w:hAnsi="Times New Roman"/>
          <w:sz w:val="24"/>
          <w:szCs w:val="24"/>
        </w:rPr>
      </w:pPr>
    </w:p>
    <w:p w14:paraId="780C9CBB" w14:textId="77777777" w:rsidR="009A0BAB" w:rsidRDefault="009A0BAB" w:rsidP="00E55C53">
      <w:pPr>
        <w:tabs>
          <w:tab w:val="left" w:pos="709"/>
        </w:tabs>
        <w:spacing w:before="240" w:line="360" w:lineRule="auto"/>
        <w:rPr>
          <w:rFonts w:ascii="Times New Roman" w:eastAsia="Calibri" w:hAnsi="Times New Roman"/>
          <w:sz w:val="24"/>
          <w:szCs w:val="24"/>
        </w:rPr>
      </w:pPr>
    </w:p>
    <w:p w14:paraId="278A0992" w14:textId="77777777" w:rsidR="009A0BAB" w:rsidRDefault="009A0BAB" w:rsidP="00E55C53">
      <w:pPr>
        <w:tabs>
          <w:tab w:val="left" w:pos="709"/>
        </w:tabs>
        <w:spacing w:before="240" w:line="360" w:lineRule="auto"/>
        <w:rPr>
          <w:rFonts w:ascii="Times New Roman" w:eastAsia="Calibri" w:hAnsi="Times New Roman"/>
          <w:sz w:val="24"/>
          <w:szCs w:val="24"/>
        </w:rPr>
      </w:pPr>
    </w:p>
    <w:p w14:paraId="2D1432EE" w14:textId="77777777" w:rsidR="009A0BAB" w:rsidRDefault="009A0BAB" w:rsidP="00E55C53">
      <w:pPr>
        <w:tabs>
          <w:tab w:val="left" w:pos="709"/>
        </w:tabs>
        <w:spacing w:before="240" w:line="360" w:lineRule="auto"/>
        <w:rPr>
          <w:rFonts w:ascii="Times New Roman" w:eastAsia="Calibri" w:hAnsi="Times New Roman"/>
          <w:sz w:val="24"/>
          <w:szCs w:val="24"/>
        </w:rPr>
      </w:pPr>
    </w:p>
    <w:p w14:paraId="0922198F" w14:textId="77777777" w:rsidR="009A0BAB" w:rsidRDefault="009A0BAB" w:rsidP="00E55C53">
      <w:pPr>
        <w:tabs>
          <w:tab w:val="left" w:pos="709"/>
        </w:tabs>
        <w:spacing w:before="240" w:line="360" w:lineRule="auto"/>
        <w:rPr>
          <w:rFonts w:ascii="Times New Roman" w:eastAsia="Calibri" w:hAnsi="Times New Roman"/>
          <w:sz w:val="24"/>
          <w:szCs w:val="24"/>
        </w:rPr>
      </w:pPr>
    </w:p>
    <w:p w14:paraId="6CE3716B" w14:textId="77777777" w:rsidR="009A0BAB" w:rsidRDefault="009A0BAB" w:rsidP="00E55C53">
      <w:pPr>
        <w:tabs>
          <w:tab w:val="left" w:pos="709"/>
        </w:tabs>
        <w:spacing w:before="240" w:line="360" w:lineRule="auto"/>
        <w:rPr>
          <w:rFonts w:ascii="Times New Roman" w:eastAsia="Calibri" w:hAnsi="Times New Roman"/>
          <w:sz w:val="24"/>
          <w:szCs w:val="24"/>
        </w:rPr>
      </w:pPr>
    </w:p>
    <w:p w14:paraId="6897E0EE" w14:textId="77777777" w:rsidR="009A0BAB" w:rsidRDefault="009A0BAB" w:rsidP="00E55C53">
      <w:pPr>
        <w:tabs>
          <w:tab w:val="left" w:pos="709"/>
        </w:tabs>
        <w:spacing w:before="240" w:line="360" w:lineRule="auto"/>
        <w:rPr>
          <w:rFonts w:ascii="Times New Roman" w:eastAsia="Calibri" w:hAnsi="Times New Roman"/>
          <w:sz w:val="24"/>
          <w:szCs w:val="24"/>
        </w:rPr>
      </w:pPr>
    </w:p>
    <w:p w14:paraId="3D6D24BE" w14:textId="6EECDCAF" w:rsidR="009A0BAB" w:rsidRDefault="009A0BAB" w:rsidP="00E55C53">
      <w:pPr>
        <w:tabs>
          <w:tab w:val="left" w:pos="709"/>
          <w:tab w:val="left" w:pos="2628"/>
        </w:tabs>
        <w:spacing w:before="240" w:line="360" w:lineRule="auto"/>
        <w:rPr>
          <w:rFonts w:ascii="Times New Roman" w:eastAsia="Calibri" w:hAnsi="Times New Roman"/>
          <w:sz w:val="24"/>
          <w:szCs w:val="24"/>
        </w:rPr>
      </w:pPr>
    </w:p>
    <w:p w14:paraId="3200EB6E"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pPr>
    </w:p>
    <w:p w14:paraId="7EB9FC1F" w14:textId="77777777" w:rsidR="00423AB3" w:rsidRDefault="00423AB3" w:rsidP="00E55C53">
      <w:pPr>
        <w:tabs>
          <w:tab w:val="left" w:pos="709"/>
          <w:tab w:val="left" w:pos="2628"/>
        </w:tabs>
        <w:spacing w:before="240" w:line="360" w:lineRule="auto"/>
        <w:rPr>
          <w:rFonts w:ascii="Times New Roman" w:eastAsia="Calibri" w:hAnsi="Times New Roman"/>
          <w:sz w:val="24"/>
          <w:szCs w:val="24"/>
        </w:rPr>
        <w:sectPr w:rsidR="00423AB3" w:rsidSect="00E301FA">
          <w:footerReference w:type="default" r:id="rId10"/>
          <w:pgSz w:w="11906" w:h="16838"/>
          <w:pgMar w:top="1417" w:right="1417" w:bottom="1417" w:left="1417" w:header="708" w:footer="708" w:gutter="0"/>
          <w:cols w:space="708"/>
          <w:docGrid w:linePitch="360"/>
        </w:sectPr>
      </w:pPr>
    </w:p>
    <w:p w14:paraId="46852BF5" w14:textId="0BB145B3" w:rsidR="008E5634" w:rsidRDefault="00895E2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Wstęp</w:t>
      </w:r>
    </w:p>
    <w:p w14:paraId="6C3D16F7" w14:textId="77777777" w:rsidR="008E5634" w:rsidRDefault="008E5634" w:rsidP="00E55C53">
      <w:pPr>
        <w:tabs>
          <w:tab w:val="left" w:pos="709"/>
        </w:tabs>
        <w:spacing w:before="240" w:line="360" w:lineRule="auto"/>
        <w:rPr>
          <w:rFonts w:ascii="Times New Roman" w:eastAsia="Calibri" w:hAnsi="Times New Roman"/>
          <w:sz w:val="24"/>
          <w:szCs w:val="24"/>
        </w:rPr>
      </w:pPr>
    </w:p>
    <w:p w14:paraId="2D51D087" w14:textId="77777777" w:rsidR="00423AB3" w:rsidRDefault="00423AB3" w:rsidP="00E55C53">
      <w:pPr>
        <w:tabs>
          <w:tab w:val="left" w:pos="709"/>
        </w:tabs>
        <w:spacing w:before="240" w:line="360" w:lineRule="auto"/>
        <w:rPr>
          <w:rFonts w:ascii="Times New Roman" w:eastAsia="Calibri" w:hAnsi="Times New Roman"/>
          <w:sz w:val="24"/>
          <w:szCs w:val="24"/>
        </w:rPr>
      </w:pPr>
    </w:p>
    <w:p w14:paraId="2B570455" w14:textId="77777777" w:rsidR="00423AB3" w:rsidRDefault="00423AB3" w:rsidP="00E55C53">
      <w:pPr>
        <w:tabs>
          <w:tab w:val="left" w:pos="709"/>
        </w:tabs>
        <w:spacing w:before="240" w:line="360" w:lineRule="auto"/>
        <w:rPr>
          <w:rFonts w:ascii="Times New Roman" w:eastAsia="Calibri" w:hAnsi="Times New Roman"/>
          <w:sz w:val="24"/>
          <w:szCs w:val="24"/>
        </w:rPr>
      </w:pPr>
    </w:p>
    <w:p w14:paraId="460310D3" w14:textId="77777777" w:rsidR="00423AB3" w:rsidRDefault="00423AB3" w:rsidP="00E55C53">
      <w:pPr>
        <w:tabs>
          <w:tab w:val="left" w:pos="709"/>
        </w:tabs>
        <w:spacing w:before="240" w:line="360" w:lineRule="auto"/>
        <w:rPr>
          <w:rFonts w:ascii="Times New Roman" w:eastAsia="Calibri" w:hAnsi="Times New Roman"/>
          <w:sz w:val="24"/>
          <w:szCs w:val="24"/>
        </w:rPr>
      </w:pPr>
    </w:p>
    <w:p w14:paraId="0B16C8CE" w14:textId="77777777" w:rsidR="00423AB3" w:rsidRDefault="00423AB3" w:rsidP="00E55C53">
      <w:pPr>
        <w:tabs>
          <w:tab w:val="left" w:pos="709"/>
        </w:tabs>
        <w:spacing w:before="240" w:line="360" w:lineRule="auto"/>
        <w:rPr>
          <w:rFonts w:ascii="Times New Roman" w:eastAsia="Calibri" w:hAnsi="Times New Roman"/>
          <w:sz w:val="24"/>
          <w:szCs w:val="24"/>
        </w:rPr>
      </w:pPr>
    </w:p>
    <w:p w14:paraId="7671DFB4" w14:textId="77777777" w:rsidR="00423AB3" w:rsidRDefault="00423AB3" w:rsidP="00E55C53">
      <w:pPr>
        <w:tabs>
          <w:tab w:val="left" w:pos="709"/>
        </w:tabs>
        <w:spacing w:before="240" w:line="360" w:lineRule="auto"/>
        <w:rPr>
          <w:rFonts w:ascii="Times New Roman" w:eastAsia="Calibri" w:hAnsi="Times New Roman"/>
          <w:sz w:val="24"/>
          <w:szCs w:val="24"/>
        </w:rPr>
      </w:pPr>
    </w:p>
    <w:p w14:paraId="1361ECEE" w14:textId="77777777" w:rsidR="00423AB3" w:rsidRDefault="00423AB3" w:rsidP="00E55C53">
      <w:pPr>
        <w:tabs>
          <w:tab w:val="left" w:pos="709"/>
        </w:tabs>
        <w:spacing w:before="240" w:line="360" w:lineRule="auto"/>
        <w:rPr>
          <w:rFonts w:ascii="Times New Roman" w:eastAsia="Calibri" w:hAnsi="Times New Roman"/>
          <w:sz w:val="24"/>
          <w:szCs w:val="24"/>
        </w:rPr>
      </w:pPr>
    </w:p>
    <w:p w14:paraId="28ADD014" w14:textId="77777777" w:rsidR="00423AB3" w:rsidRDefault="00423AB3" w:rsidP="00E55C53">
      <w:pPr>
        <w:tabs>
          <w:tab w:val="left" w:pos="709"/>
        </w:tabs>
        <w:spacing w:before="240" w:line="360" w:lineRule="auto"/>
        <w:rPr>
          <w:rFonts w:ascii="Times New Roman" w:eastAsia="Calibri" w:hAnsi="Times New Roman"/>
          <w:sz w:val="24"/>
          <w:szCs w:val="24"/>
        </w:rPr>
      </w:pPr>
    </w:p>
    <w:p w14:paraId="72BBEC0E" w14:textId="77777777" w:rsidR="00423AB3" w:rsidRDefault="00423AB3" w:rsidP="00E55C53">
      <w:pPr>
        <w:tabs>
          <w:tab w:val="left" w:pos="709"/>
        </w:tabs>
        <w:spacing w:before="240" w:line="360" w:lineRule="auto"/>
        <w:rPr>
          <w:rFonts w:ascii="Times New Roman" w:eastAsia="Calibri" w:hAnsi="Times New Roman"/>
          <w:sz w:val="24"/>
          <w:szCs w:val="24"/>
        </w:rPr>
      </w:pPr>
    </w:p>
    <w:p w14:paraId="5BBD2830" w14:textId="77777777" w:rsidR="00423AB3" w:rsidRDefault="00423AB3" w:rsidP="00E55C53">
      <w:pPr>
        <w:tabs>
          <w:tab w:val="left" w:pos="709"/>
        </w:tabs>
        <w:spacing w:before="240" w:line="360" w:lineRule="auto"/>
        <w:rPr>
          <w:rFonts w:ascii="Times New Roman" w:eastAsia="Calibri" w:hAnsi="Times New Roman"/>
          <w:sz w:val="24"/>
          <w:szCs w:val="24"/>
        </w:rPr>
      </w:pPr>
    </w:p>
    <w:p w14:paraId="3E6235C2" w14:textId="77777777" w:rsidR="00423AB3" w:rsidRDefault="00423AB3" w:rsidP="00E55C53">
      <w:pPr>
        <w:tabs>
          <w:tab w:val="left" w:pos="709"/>
        </w:tabs>
        <w:spacing w:before="240" w:line="360" w:lineRule="auto"/>
        <w:rPr>
          <w:rFonts w:ascii="Times New Roman" w:eastAsia="Calibri" w:hAnsi="Times New Roman"/>
          <w:sz w:val="24"/>
          <w:szCs w:val="24"/>
        </w:rPr>
      </w:pPr>
    </w:p>
    <w:p w14:paraId="49665FA4" w14:textId="77777777" w:rsidR="00423AB3" w:rsidRDefault="00423AB3" w:rsidP="00E55C53">
      <w:pPr>
        <w:tabs>
          <w:tab w:val="left" w:pos="709"/>
        </w:tabs>
        <w:spacing w:before="240" w:line="360" w:lineRule="auto"/>
        <w:rPr>
          <w:rFonts w:ascii="Times New Roman" w:eastAsia="Calibri" w:hAnsi="Times New Roman"/>
          <w:sz w:val="24"/>
          <w:szCs w:val="24"/>
        </w:rPr>
      </w:pPr>
    </w:p>
    <w:p w14:paraId="02C4B01B" w14:textId="77777777" w:rsidR="00423AB3" w:rsidRDefault="00423AB3" w:rsidP="00E55C53">
      <w:pPr>
        <w:tabs>
          <w:tab w:val="left" w:pos="709"/>
        </w:tabs>
        <w:spacing w:before="240" w:line="360" w:lineRule="auto"/>
        <w:rPr>
          <w:rFonts w:ascii="Times New Roman" w:eastAsia="Calibri" w:hAnsi="Times New Roman"/>
          <w:sz w:val="24"/>
          <w:szCs w:val="24"/>
        </w:rPr>
      </w:pPr>
    </w:p>
    <w:p w14:paraId="5FB246BC" w14:textId="77777777" w:rsidR="00423AB3" w:rsidRDefault="00423AB3" w:rsidP="00E55C53">
      <w:pPr>
        <w:tabs>
          <w:tab w:val="left" w:pos="709"/>
        </w:tabs>
        <w:spacing w:before="240" w:line="360" w:lineRule="auto"/>
        <w:rPr>
          <w:rFonts w:ascii="Times New Roman" w:eastAsia="Calibri" w:hAnsi="Times New Roman"/>
          <w:sz w:val="24"/>
          <w:szCs w:val="24"/>
        </w:rPr>
      </w:pPr>
    </w:p>
    <w:p w14:paraId="235C4BDC" w14:textId="77777777" w:rsidR="00423AB3" w:rsidRDefault="00423AB3" w:rsidP="00E55C53">
      <w:pPr>
        <w:tabs>
          <w:tab w:val="left" w:pos="709"/>
        </w:tabs>
        <w:spacing w:before="240" w:line="360" w:lineRule="auto"/>
        <w:rPr>
          <w:rFonts w:ascii="Times New Roman" w:eastAsia="Calibri" w:hAnsi="Times New Roman"/>
          <w:sz w:val="24"/>
          <w:szCs w:val="24"/>
        </w:rPr>
      </w:pPr>
    </w:p>
    <w:p w14:paraId="4ED6BBCA" w14:textId="77777777" w:rsidR="00423AB3" w:rsidRDefault="00423AB3" w:rsidP="00E55C53">
      <w:pPr>
        <w:tabs>
          <w:tab w:val="left" w:pos="709"/>
        </w:tabs>
        <w:spacing w:before="240" w:line="360" w:lineRule="auto"/>
        <w:rPr>
          <w:rFonts w:ascii="Times New Roman" w:eastAsia="Calibri" w:hAnsi="Times New Roman"/>
          <w:sz w:val="24"/>
          <w:szCs w:val="24"/>
        </w:rPr>
      </w:pPr>
    </w:p>
    <w:p w14:paraId="4DA4B9C3" w14:textId="77777777" w:rsidR="00423AB3" w:rsidRDefault="00423AB3" w:rsidP="00E55C53">
      <w:pPr>
        <w:tabs>
          <w:tab w:val="left" w:pos="709"/>
        </w:tabs>
        <w:spacing w:before="240" w:line="360" w:lineRule="auto"/>
        <w:rPr>
          <w:rFonts w:ascii="Times New Roman" w:eastAsia="Calibri" w:hAnsi="Times New Roman"/>
          <w:sz w:val="24"/>
          <w:szCs w:val="24"/>
        </w:rPr>
      </w:pPr>
    </w:p>
    <w:p w14:paraId="06B3F880" w14:textId="77777777" w:rsidR="00423AB3" w:rsidRDefault="00423AB3" w:rsidP="00E55C53">
      <w:pPr>
        <w:tabs>
          <w:tab w:val="left" w:pos="709"/>
        </w:tabs>
        <w:spacing w:before="240" w:line="360" w:lineRule="auto"/>
        <w:rPr>
          <w:rFonts w:ascii="Times New Roman" w:eastAsia="Calibri" w:hAnsi="Times New Roman"/>
          <w:sz w:val="24"/>
          <w:szCs w:val="24"/>
        </w:rPr>
      </w:pPr>
    </w:p>
    <w:p w14:paraId="6A750F1B" w14:textId="77777777" w:rsidR="00423AB3" w:rsidRDefault="00423AB3" w:rsidP="00E55C53">
      <w:pPr>
        <w:tabs>
          <w:tab w:val="left" w:pos="709"/>
        </w:tabs>
        <w:spacing w:before="240" w:line="360" w:lineRule="auto"/>
        <w:rPr>
          <w:rFonts w:ascii="Times New Roman" w:eastAsia="Calibri" w:hAnsi="Times New Roman"/>
          <w:sz w:val="24"/>
          <w:szCs w:val="24"/>
        </w:rPr>
      </w:pPr>
    </w:p>
    <w:p w14:paraId="24616BB9" w14:textId="77777777" w:rsidR="00423AB3" w:rsidRDefault="00423AB3" w:rsidP="00E55C53">
      <w:pPr>
        <w:tabs>
          <w:tab w:val="left" w:pos="709"/>
        </w:tabs>
        <w:spacing w:before="240" w:line="360" w:lineRule="auto"/>
        <w:rPr>
          <w:rFonts w:ascii="Times New Roman" w:eastAsia="Calibri" w:hAnsi="Times New Roman"/>
          <w:sz w:val="24"/>
          <w:szCs w:val="24"/>
        </w:rPr>
      </w:pPr>
    </w:p>
    <w:p w14:paraId="19C3A476" w14:textId="2225268C"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Przegląd wzorców architektury aplikacji</w:t>
      </w:r>
    </w:p>
    <w:p w14:paraId="7572AFB2" w14:textId="77777777" w:rsidR="008E5634" w:rsidRDefault="008E5634" w:rsidP="00E55C53">
      <w:pPr>
        <w:tabs>
          <w:tab w:val="left" w:pos="709"/>
        </w:tabs>
        <w:spacing w:before="240" w:line="360" w:lineRule="auto"/>
        <w:rPr>
          <w:rFonts w:ascii="Times New Roman" w:eastAsia="Calibri" w:hAnsi="Times New Roman"/>
          <w:sz w:val="24"/>
          <w:szCs w:val="24"/>
        </w:rPr>
      </w:pPr>
    </w:p>
    <w:p w14:paraId="57562DCD" w14:textId="77777777" w:rsidR="008E5634" w:rsidRDefault="008E5634" w:rsidP="00E55C53">
      <w:pPr>
        <w:tabs>
          <w:tab w:val="left" w:pos="709"/>
        </w:tabs>
        <w:spacing w:before="240" w:line="360" w:lineRule="auto"/>
        <w:rPr>
          <w:rFonts w:ascii="Times New Roman" w:eastAsia="Calibri" w:hAnsi="Times New Roman"/>
          <w:sz w:val="24"/>
          <w:szCs w:val="24"/>
        </w:rPr>
      </w:pPr>
    </w:p>
    <w:p w14:paraId="5FEC0F39" w14:textId="77777777" w:rsidR="008E5634" w:rsidRDefault="008E5634" w:rsidP="00E55C53">
      <w:pPr>
        <w:tabs>
          <w:tab w:val="left" w:pos="709"/>
        </w:tabs>
        <w:spacing w:before="240" w:line="360" w:lineRule="auto"/>
        <w:rPr>
          <w:rFonts w:ascii="Times New Roman" w:eastAsia="Calibri" w:hAnsi="Times New Roman"/>
          <w:sz w:val="24"/>
          <w:szCs w:val="24"/>
        </w:rPr>
      </w:pPr>
    </w:p>
    <w:p w14:paraId="4000CB0B" w14:textId="77777777" w:rsidR="00423AB3" w:rsidRDefault="00423AB3" w:rsidP="00E55C53">
      <w:pPr>
        <w:tabs>
          <w:tab w:val="left" w:pos="709"/>
        </w:tabs>
        <w:spacing w:before="240" w:line="360" w:lineRule="auto"/>
        <w:rPr>
          <w:rFonts w:ascii="Times New Roman" w:eastAsia="Calibri" w:hAnsi="Times New Roman"/>
          <w:sz w:val="24"/>
          <w:szCs w:val="24"/>
        </w:rPr>
      </w:pPr>
    </w:p>
    <w:p w14:paraId="74F26FDC" w14:textId="77777777" w:rsidR="00423AB3" w:rsidRDefault="00423AB3" w:rsidP="00E55C53">
      <w:pPr>
        <w:tabs>
          <w:tab w:val="left" w:pos="709"/>
        </w:tabs>
        <w:spacing w:before="240" w:line="360" w:lineRule="auto"/>
        <w:rPr>
          <w:rFonts w:ascii="Times New Roman" w:eastAsia="Calibri" w:hAnsi="Times New Roman"/>
          <w:sz w:val="24"/>
          <w:szCs w:val="24"/>
        </w:rPr>
      </w:pPr>
    </w:p>
    <w:p w14:paraId="6C1FD462" w14:textId="77777777" w:rsidR="00423AB3" w:rsidRDefault="00423AB3" w:rsidP="00E55C53">
      <w:pPr>
        <w:tabs>
          <w:tab w:val="left" w:pos="709"/>
        </w:tabs>
        <w:spacing w:before="240" w:line="360" w:lineRule="auto"/>
        <w:rPr>
          <w:rFonts w:ascii="Times New Roman" w:eastAsia="Calibri" w:hAnsi="Times New Roman"/>
          <w:sz w:val="24"/>
          <w:szCs w:val="24"/>
        </w:rPr>
      </w:pPr>
    </w:p>
    <w:p w14:paraId="255AA393" w14:textId="77777777" w:rsidR="00423AB3" w:rsidRDefault="00423AB3" w:rsidP="00E55C53">
      <w:pPr>
        <w:tabs>
          <w:tab w:val="left" w:pos="709"/>
        </w:tabs>
        <w:spacing w:before="240" w:line="360" w:lineRule="auto"/>
        <w:rPr>
          <w:rFonts w:ascii="Times New Roman" w:eastAsia="Calibri" w:hAnsi="Times New Roman"/>
          <w:sz w:val="24"/>
          <w:szCs w:val="24"/>
        </w:rPr>
      </w:pPr>
    </w:p>
    <w:p w14:paraId="1C014B72" w14:textId="77777777" w:rsidR="00423AB3" w:rsidRDefault="00423AB3" w:rsidP="00E55C53">
      <w:pPr>
        <w:tabs>
          <w:tab w:val="left" w:pos="709"/>
        </w:tabs>
        <w:spacing w:before="240" w:line="360" w:lineRule="auto"/>
        <w:rPr>
          <w:rFonts w:ascii="Times New Roman" w:eastAsia="Calibri" w:hAnsi="Times New Roman"/>
          <w:sz w:val="24"/>
          <w:szCs w:val="24"/>
        </w:rPr>
      </w:pPr>
    </w:p>
    <w:p w14:paraId="16FAF86B" w14:textId="77777777" w:rsidR="00423AB3" w:rsidRDefault="00423AB3" w:rsidP="00E55C53">
      <w:pPr>
        <w:tabs>
          <w:tab w:val="left" w:pos="709"/>
        </w:tabs>
        <w:spacing w:before="240" w:line="360" w:lineRule="auto"/>
        <w:rPr>
          <w:rFonts w:ascii="Times New Roman" w:eastAsia="Calibri" w:hAnsi="Times New Roman"/>
          <w:sz w:val="24"/>
          <w:szCs w:val="24"/>
        </w:rPr>
      </w:pPr>
    </w:p>
    <w:p w14:paraId="24CC92C3" w14:textId="77777777" w:rsidR="00423AB3" w:rsidRDefault="00423AB3" w:rsidP="00E55C53">
      <w:pPr>
        <w:tabs>
          <w:tab w:val="left" w:pos="709"/>
        </w:tabs>
        <w:spacing w:before="240" w:line="360" w:lineRule="auto"/>
        <w:rPr>
          <w:rFonts w:ascii="Times New Roman" w:eastAsia="Calibri" w:hAnsi="Times New Roman"/>
          <w:sz w:val="24"/>
          <w:szCs w:val="24"/>
        </w:rPr>
      </w:pPr>
    </w:p>
    <w:p w14:paraId="3C536EC7" w14:textId="77777777" w:rsidR="00423AB3" w:rsidRDefault="00423AB3" w:rsidP="00E55C53">
      <w:pPr>
        <w:tabs>
          <w:tab w:val="left" w:pos="709"/>
        </w:tabs>
        <w:spacing w:before="240" w:line="360" w:lineRule="auto"/>
        <w:rPr>
          <w:rFonts w:ascii="Times New Roman" w:eastAsia="Calibri" w:hAnsi="Times New Roman"/>
          <w:sz w:val="24"/>
          <w:szCs w:val="24"/>
        </w:rPr>
      </w:pPr>
    </w:p>
    <w:p w14:paraId="12882AB4" w14:textId="77777777" w:rsidR="00423AB3" w:rsidRDefault="00423AB3" w:rsidP="00E55C53">
      <w:pPr>
        <w:tabs>
          <w:tab w:val="left" w:pos="709"/>
        </w:tabs>
        <w:spacing w:before="240" w:line="360" w:lineRule="auto"/>
        <w:rPr>
          <w:rFonts w:ascii="Times New Roman" w:eastAsia="Calibri" w:hAnsi="Times New Roman"/>
          <w:sz w:val="24"/>
          <w:szCs w:val="24"/>
        </w:rPr>
      </w:pPr>
    </w:p>
    <w:p w14:paraId="58FB1A02" w14:textId="77777777" w:rsidR="00423AB3" w:rsidRDefault="00423AB3" w:rsidP="00E55C53">
      <w:pPr>
        <w:tabs>
          <w:tab w:val="left" w:pos="709"/>
        </w:tabs>
        <w:spacing w:before="240" w:line="360" w:lineRule="auto"/>
        <w:rPr>
          <w:rFonts w:ascii="Times New Roman" w:eastAsia="Calibri" w:hAnsi="Times New Roman"/>
          <w:sz w:val="24"/>
          <w:szCs w:val="24"/>
        </w:rPr>
      </w:pPr>
    </w:p>
    <w:p w14:paraId="1A66A336" w14:textId="77777777" w:rsidR="00423AB3" w:rsidRDefault="00423AB3" w:rsidP="00E55C53">
      <w:pPr>
        <w:tabs>
          <w:tab w:val="left" w:pos="709"/>
        </w:tabs>
        <w:spacing w:before="240" w:line="360" w:lineRule="auto"/>
        <w:rPr>
          <w:rFonts w:ascii="Times New Roman" w:eastAsia="Calibri" w:hAnsi="Times New Roman"/>
          <w:sz w:val="24"/>
          <w:szCs w:val="24"/>
        </w:rPr>
      </w:pPr>
    </w:p>
    <w:p w14:paraId="6747DD76" w14:textId="77777777" w:rsidR="00423AB3" w:rsidRDefault="00423AB3" w:rsidP="00E55C53">
      <w:pPr>
        <w:tabs>
          <w:tab w:val="left" w:pos="709"/>
        </w:tabs>
        <w:spacing w:before="240" w:line="360" w:lineRule="auto"/>
        <w:rPr>
          <w:rFonts w:ascii="Times New Roman" w:eastAsia="Calibri" w:hAnsi="Times New Roman"/>
          <w:sz w:val="24"/>
          <w:szCs w:val="24"/>
        </w:rPr>
      </w:pPr>
    </w:p>
    <w:p w14:paraId="30CE9B75" w14:textId="77777777" w:rsidR="00423AB3" w:rsidRDefault="00423AB3" w:rsidP="00E55C53">
      <w:pPr>
        <w:tabs>
          <w:tab w:val="left" w:pos="709"/>
        </w:tabs>
        <w:spacing w:before="240" w:line="360" w:lineRule="auto"/>
        <w:rPr>
          <w:rFonts w:ascii="Times New Roman" w:eastAsia="Calibri" w:hAnsi="Times New Roman"/>
          <w:sz w:val="24"/>
          <w:szCs w:val="24"/>
        </w:rPr>
      </w:pPr>
    </w:p>
    <w:p w14:paraId="7E03FE4D" w14:textId="77777777" w:rsidR="00423AB3" w:rsidRDefault="00423AB3" w:rsidP="00E55C53">
      <w:pPr>
        <w:tabs>
          <w:tab w:val="left" w:pos="709"/>
        </w:tabs>
        <w:spacing w:before="240" w:line="360" w:lineRule="auto"/>
        <w:rPr>
          <w:rFonts w:ascii="Times New Roman" w:eastAsia="Calibri" w:hAnsi="Times New Roman"/>
          <w:sz w:val="24"/>
          <w:szCs w:val="24"/>
        </w:rPr>
      </w:pPr>
    </w:p>
    <w:p w14:paraId="66602138" w14:textId="77777777" w:rsidR="00423AB3" w:rsidRDefault="00423AB3" w:rsidP="00E55C53">
      <w:pPr>
        <w:tabs>
          <w:tab w:val="left" w:pos="709"/>
        </w:tabs>
        <w:spacing w:before="240" w:line="360" w:lineRule="auto"/>
        <w:rPr>
          <w:rFonts w:ascii="Times New Roman" w:eastAsia="Calibri" w:hAnsi="Times New Roman"/>
          <w:sz w:val="24"/>
          <w:szCs w:val="24"/>
        </w:rPr>
      </w:pPr>
    </w:p>
    <w:p w14:paraId="23C5A002" w14:textId="77777777" w:rsidR="00423AB3" w:rsidRDefault="00423AB3" w:rsidP="00E55C53">
      <w:pPr>
        <w:tabs>
          <w:tab w:val="left" w:pos="709"/>
        </w:tabs>
        <w:spacing w:before="240" w:line="360" w:lineRule="auto"/>
        <w:rPr>
          <w:rFonts w:ascii="Times New Roman" w:eastAsia="Calibri" w:hAnsi="Times New Roman"/>
          <w:sz w:val="24"/>
          <w:szCs w:val="24"/>
        </w:rPr>
      </w:pPr>
    </w:p>
    <w:p w14:paraId="4BA3087E" w14:textId="77777777" w:rsidR="00423AB3" w:rsidRDefault="00423AB3" w:rsidP="00E55C53">
      <w:pPr>
        <w:tabs>
          <w:tab w:val="left" w:pos="709"/>
        </w:tabs>
        <w:spacing w:before="240" w:line="360" w:lineRule="auto"/>
        <w:rPr>
          <w:rFonts w:ascii="Times New Roman" w:eastAsia="Calibri" w:hAnsi="Times New Roman"/>
          <w:sz w:val="24"/>
          <w:szCs w:val="24"/>
        </w:rPr>
      </w:pPr>
    </w:p>
    <w:p w14:paraId="101E14FE" w14:textId="078D1354" w:rsidR="00423AB3" w:rsidRPr="00423AB3" w:rsidRDefault="00423AB3" w:rsidP="00E55C53">
      <w:pPr>
        <w:pStyle w:val="Akapitzlist"/>
        <w:numPr>
          <w:ilvl w:val="0"/>
          <w:numId w:val="2"/>
        </w:numPr>
        <w:tabs>
          <w:tab w:val="left" w:pos="709"/>
        </w:tabs>
        <w:spacing w:before="240" w:line="360" w:lineRule="auto"/>
        <w:rPr>
          <w:rFonts w:ascii="Times New Roman" w:eastAsia="Calibri" w:hAnsi="Times New Roman"/>
          <w:b/>
          <w:bCs/>
          <w:sz w:val="28"/>
          <w:szCs w:val="28"/>
        </w:rPr>
      </w:pPr>
      <w:r w:rsidRPr="00423AB3">
        <w:rPr>
          <w:rFonts w:ascii="Times New Roman" w:eastAsia="Calibri" w:hAnsi="Times New Roman"/>
          <w:b/>
          <w:bCs/>
          <w:sz w:val="28"/>
          <w:szCs w:val="28"/>
        </w:rPr>
        <w:lastRenderedPageBreak/>
        <w:t xml:space="preserve">Elementy charakterystyczne dla architektury </w:t>
      </w:r>
      <w:r w:rsidR="008506A3">
        <w:rPr>
          <w:rFonts w:ascii="Times New Roman" w:eastAsia="Calibri" w:hAnsi="Times New Roman"/>
          <w:b/>
          <w:bCs/>
          <w:sz w:val="28"/>
          <w:szCs w:val="28"/>
        </w:rPr>
        <w:t>mikrousługowej</w:t>
      </w:r>
    </w:p>
    <w:p w14:paraId="4A53F254" w14:textId="77777777" w:rsidR="008E5634" w:rsidRDefault="008E5634" w:rsidP="00E55C53">
      <w:pPr>
        <w:tabs>
          <w:tab w:val="left" w:pos="709"/>
        </w:tabs>
        <w:spacing w:before="240" w:line="360" w:lineRule="auto"/>
        <w:rPr>
          <w:rFonts w:ascii="Times New Roman" w:eastAsia="Calibri" w:hAnsi="Times New Roman"/>
          <w:sz w:val="24"/>
          <w:szCs w:val="24"/>
        </w:rPr>
      </w:pPr>
    </w:p>
    <w:p w14:paraId="32A943EF" w14:textId="77777777" w:rsidR="008E5634" w:rsidRDefault="008E5634" w:rsidP="00E55C53">
      <w:pPr>
        <w:tabs>
          <w:tab w:val="left" w:pos="709"/>
        </w:tabs>
        <w:spacing w:before="240" w:line="360" w:lineRule="auto"/>
        <w:rPr>
          <w:rFonts w:ascii="Times New Roman" w:eastAsia="Calibri" w:hAnsi="Times New Roman"/>
          <w:sz w:val="24"/>
          <w:szCs w:val="24"/>
        </w:rPr>
      </w:pPr>
    </w:p>
    <w:p w14:paraId="4A6EEF08" w14:textId="77777777" w:rsidR="008E5634" w:rsidRDefault="008E5634" w:rsidP="00E55C53">
      <w:pPr>
        <w:tabs>
          <w:tab w:val="left" w:pos="709"/>
        </w:tabs>
        <w:spacing w:before="240" w:line="360" w:lineRule="auto"/>
        <w:rPr>
          <w:rFonts w:ascii="Times New Roman" w:eastAsia="Calibri" w:hAnsi="Times New Roman"/>
          <w:sz w:val="24"/>
          <w:szCs w:val="24"/>
        </w:rPr>
      </w:pPr>
    </w:p>
    <w:p w14:paraId="056DECF6" w14:textId="77777777" w:rsidR="008E5634" w:rsidRDefault="008E5634" w:rsidP="00E55C53">
      <w:pPr>
        <w:tabs>
          <w:tab w:val="left" w:pos="709"/>
        </w:tabs>
        <w:spacing w:before="240" w:line="360" w:lineRule="auto"/>
        <w:rPr>
          <w:rFonts w:ascii="Times New Roman" w:eastAsia="Calibri" w:hAnsi="Times New Roman"/>
          <w:sz w:val="24"/>
          <w:szCs w:val="24"/>
        </w:rPr>
      </w:pPr>
    </w:p>
    <w:p w14:paraId="609EE8E5" w14:textId="77777777" w:rsidR="008E5634" w:rsidRDefault="008E5634" w:rsidP="00E55C53">
      <w:pPr>
        <w:tabs>
          <w:tab w:val="left" w:pos="709"/>
        </w:tabs>
        <w:spacing w:before="240" w:line="360" w:lineRule="auto"/>
        <w:rPr>
          <w:rFonts w:ascii="Times New Roman" w:eastAsia="Calibri" w:hAnsi="Times New Roman"/>
          <w:sz w:val="24"/>
          <w:szCs w:val="24"/>
        </w:rPr>
      </w:pPr>
    </w:p>
    <w:p w14:paraId="37968A6B" w14:textId="77777777" w:rsidR="008E5634" w:rsidRDefault="008E5634" w:rsidP="00E55C53">
      <w:pPr>
        <w:tabs>
          <w:tab w:val="left" w:pos="709"/>
        </w:tabs>
        <w:spacing w:before="240" w:line="360" w:lineRule="auto"/>
        <w:rPr>
          <w:rFonts w:ascii="Times New Roman" w:eastAsia="Calibri" w:hAnsi="Times New Roman"/>
          <w:sz w:val="24"/>
          <w:szCs w:val="24"/>
        </w:rPr>
      </w:pPr>
    </w:p>
    <w:p w14:paraId="151D9876" w14:textId="77777777" w:rsidR="008E5634" w:rsidRDefault="008E5634" w:rsidP="00E55C53">
      <w:pPr>
        <w:tabs>
          <w:tab w:val="left" w:pos="709"/>
        </w:tabs>
        <w:spacing w:before="240" w:line="360" w:lineRule="auto"/>
        <w:rPr>
          <w:rFonts w:ascii="Times New Roman" w:eastAsia="Calibri" w:hAnsi="Times New Roman"/>
          <w:sz w:val="24"/>
          <w:szCs w:val="24"/>
        </w:rPr>
      </w:pPr>
    </w:p>
    <w:p w14:paraId="322FDABF" w14:textId="77777777" w:rsidR="008E5634" w:rsidRDefault="008E5634" w:rsidP="00E55C53">
      <w:pPr>
        <w:tabs>
          <w:tab w:val="left" w:pos="709"/>
        </w:tabs>
        <w:spacing w:before="240" w:line="360" w:lineRule="auto"/>
        <w:rPr>
          <w:rFonts w:ascii="Times New Roman" w:eastAsia="Calibri" w:hAnsi="Times New Roman"/>
          <w:sz w:val="24"/>
          <w:szCs w:val="24"/>
        </w:rPr>
      </w:pPr>
    </w:p>
    <w:p w14:paraId="63BFC62C" w14:textId="77777777" w:rsidR="008E5634" w:rsidRDefault="008E5634" w:rsidP="00E55C53">
      <w:pPr>
        <w:tabs>
          <w:tab w:val="left" w:pos="709"/>
        </w:tabs>
        <w:spacing w:before="240" w:line="360" w:lineRule="auto"/>
        <w:rPr>
          <w:rFonts w:ascii="Times New Roman" w:eastAsia="Calibri" w:hAnsi="Times New Roman"/>
          <w:sz w:val="24"/>
          <w:szCs w:val="24"/>
        </w:rPr>
      </w:pPr>
    </w:p>
    <w:p w14:paraId="29B7081F" w14:textId="77777777" w:rsidR="008E5634" w:rsidRDefault="008E5634" w:rsidP="00E55C53">
      <w:pPr>
        <w:tabs>
          <w:tab w:val="left" w:pos="709"/>
        </w:tabs>
        <w:spacing w:before="240" w:line="360" w:lineRule="auto"/>
        <w:rPr>
          <w:rFonts w:ascii="Times New Roman" w:eastAsia="Calibri" w:hAnsi="Times New Roman"/>
          <w:sz w:val="24"/>
          <w:szCs w:val="24"/>
        </w:rPr>
      </w:pPr>
    </w:p>
    <w:p w14:paraId="0BDD35D1" w14:textId="77777777" w:rsidR="008E5634" w:rsidRDefault="008E5634" w:rsidP="00E55C53">
      <w:pPr>
        <w:tabs>
          <w:tab w:val="left" w:pos="709"/>
        </w:tabs>
        <w:spacing w:before="240" w:line="360" w:lineRule="auto"/>
        <w:rPr>
          <w:rFonts w:ascii="Times New Roman" w:eastAsia="Calibri" w:hAnsi="Times New Roman"/>
          <w:sz w:val="24"/>
          <w:szCs w:val="24"/>
        </w:rPr>
      </w:pPr>
    </w:p>
    <w:p w14:paraId="6EE885C2" w14:textId="77777777" w:rsidR="008E5634" w:rsidRDefault="008E5634" w:rsidP="00E55C53">
      <w:pPr>
        <w:tabs>
          <w:tab w:val="left" w:pos="709"/>
        </w:tabs>
        <w:spacing w:before="240" w:line="360" w:lineRule="auto"/>
        <w:rPr>
          <w:rFonts w:ascii="Times New Roman" w:eastAsia="Calibri" w:hAnsi="Times New Roman"/>
          <w:sz w:val="24"/>
          <w:szCs w:val="24"/>
        </w:rPr>
      </w:pPr>
    </w:p>
    <w:p w14:paraId="6236ABF9" w14:textId="77777777" w:rsidR="001403AD" w:rsidRDefault="001403AD" w:rsidP="00E55C53">
      <w:pPr>
        <w:tabs>
          <w:tab w:val="left" w:pos="709"/>
        </w:tabs>
        <w:spacing w:before="240" w:line="360" w:lineRule="auto"/>
        <w:rPr>
          <w:rFonts w:ascii="Times New Roman" w:eastAsia="Calibri" w:hAnsi="Times New Roman"/>
          <w:sz w:val="24"/>
          <w:szCs w:val="24"/>
        </w:rPr>
      </w:pPr>
    </w:p>
    <w:p w14:paraId="7F705AFB" w14:textId="77777777" w:rsidR="001403AD" w:rsidRPr="001403AD" w:rsidRDefault="001403AD" w:rsidP="00E55C53">
      <w:pPr>
        <w:tabs>
          <w:tab w:val="left" w:pos="709"/>
        </w:tabs>
        <w:rPr>
          <w:rFonts w:ascii="Times New Roman" w:eastAsia="Calibri" w:hAnsi="Times New Roman"/>
          <w:sz w:val="24"/>
          <w:szCs w:val="24"/>
        </w:rPr>
      </w:pPr>
    </w:p>
    <w:p w14:paraId="2769DB3B" w14:textId="77777777" w:rsidR="001403AD" w:rsidRPr="001403AD" w:rsidRDefault="001403AD" w:rsidP="00E55C53">
      <w:pPr>
        <w:tabs>
          <w:tab w:val="left" w:pos="709"/>
        </w:tabs>
        <w:rPr>
          <w:rFonts w:ascii="Times New Roman" w:eastAsia="Calibri" w:hAnsi="Times New Roman"/>
          <w:sz w:val="24"/>
          <w:szCs w:val="24"/>
        </w:rPr>
      </w:pPr>
    </w:p>
    <w:p w14:paraId="6D00FA2B" w14:textId="77777777" w:rsidR="001403AD" w:rsidRDefault="001403AD" w:rsidP="00E55C53">
      <w:pPr>
        <w:tabs>
          <w:tab w:val="left" w:pos="709"/>
          <w:tab w:val="center" w:pos="4536"/>
        </w:tabs>
        <w:rPr>
          <w:rFonts w:ascii="Times New Roman" w:eastAsia="Calibri" w:hAnsi="Times New Roman"/>
          <w:sz w:val="24"/>
          <w:szCs w:val="24"/>
        </w:rPr>
      </w:pPr>
      <w:r>
        <w:rPr>
          <w:rFonts w:ascii="Times New Roman" w:eastAsia="Calibri" w:hAnsi="Times New Roman"/>
          <w:sz w:val="24"/>
          <w:szCs w:val="24"/>
        </w:rPr>
        <w:tab/>
      </w:r>
    </w:p>
    <w:p w14:paraId="5B6161F2" w14:textId="77777777" w:rsidR="00423AB3" w:rsidRDefault="00423AB3" w:rsidP="00E55C53">
      <w:pPr>
        <w:tabs>
          <w:tab w:val="left" w:pos="709"/>
          <w:tab w:val="center" w:pos="4536"/>
        </w:tabs>
        <w:rPr>
          <w:rFonts w:ascii="Times New Roman" w:eastAsia="Calibri" w:hAnsi="Times New Roman"/>
          <w:sz w:val="24"/>
          <w:szCs w:val="24"/>
        </w:rPr>
      </w:pPr>
    </w:p>
    <w:p w14:paraId="53D98ABD" w14:textId="77777777" w:rsidR="00423AB3" w:rsidRDefault="00423AB3" w:rsidP="00E55C53">
      <w:pPr>
        <w:tabs>
          <w:tab w:val="left" w:pos="709"/>
          <w:tab w:val="center" w:pos="4536"/>
        </w:tabs>
        <w:rPr>
          <w:rFonts w:ascii="Times New Roman" w:eastAsia="Calibri" w:hAnsi="Times New Roman"/>
          <w:sz w:val="24"/>
          <w:szCs w:val="24"/>
        </w:rPr>
      </w:pPr>
    </w:p>
    <w:p w14:paraId="36C3715E" w14:textId="77777777" w:rsidR="00423AB3" w:rsidRDefault="00423AB3" w:rsidP="00E55C53">
      <w:pPr>
        <w:tabs>
          <w:tab w:val="left" w:pos="709"/>
          <w:tab w:val="center" w:pos="4536"/>
        </w:tabs>
        <w:rPr>
          <w:rFonts w:ascii="Times New Roman" w:eastAsia="Calibri" w:hAnsi="Times New Roman"/>
          <w:sz w:val="24"/>
          <w:szCs w:val="24"/>
        </w:rPr>
      </w:pPr>
    </w:p>
    <w:p w14:paraId="538FAF59" w14:textId="77777777" w:rsidR="00423AB3" w:rsidRDefault="00423AB3" w:rsidP="00E55C53">
      <w:pPr>
        <w:tabs>
          <w:tab w:val="left" w:pos="709"/>
          <w:tab w:val="center" w:pos="4536"/>
        </w:tabs>
        <w:rPr>
          <w:rFonts w:ascii="Times New Roman" w:eastAsia="Calibri" w:hAnsi="Times New Roman"/>
          <w:sz w:val="24"/>
          <w:szCs w:val="24"/>
        </w:rPr>
      </w:pPr>
    </w:p>
    <w:p w14:paraId="1BD84572" w14:textId="77777777" w:rsidR="00423AB3" w:rsidRDefault="00423AB3" w:rsidP="00E55C53">
      <w:pPr>
        <w:tabs>
          <w:tab w:val="left" w:pos="709"/>
          <w:tab w:val="center" w:pos="4536"/>
        </w:tabs>
        <w:rPr>
          <w:rFonts w:ascii="Times New Roman" w:eastAsia="Calibri" w:hAnsi="Times New Roman"/>
          <w:sz w:val="24"/>
          <w:szCs w:val="24"/>
        </w:rPr>
      </w:pPr>
    </w:p>
    <w:p w14:paraId="50AE6FA2" w14:textId="77777777" w:rsidR="00423AB3" w:rsidRDefault="00423AB3" w:rsidP="00E55C53">
      <w:pPr>
        <w:tabs>
          <w:tab w:val="left" w:pos="709"/>
          <w:tab w:val="center" w:pos="4536"/>
        </w:tabs>
        <w:rPr>
          <w:rFonts w:ascii="Times New Roman" w:eastAsia="Calibri" w:hAnsi="Times New Roman"/>
          <w:sz w:val="24"/>
          <w:szCs w:val="24"/>
        </w:rPr>
      </w:pPr>
    </w:p>
    <w:p w14:paraId="782609C3" w14:textId="77777777" w:rsidR="00423AB3" w:rsidRPr="00423AB3" w:rsidRDefault="00423AB3" w:rsidP="00E55C53">
      <w:pPr>
        <w:tabs>
          <w:tab w:val="left" w:pos="709"/>
          <w:tab w:val="center" w:pos="4536"/>
        </w:tabs>
        <w:rPr>
          <w:rFonts w:ascii="Times New Roman" w:eastAsia="Calibri" w:hAnsi="Times New Roman"/>
          <w:b/>
          <w:bCs/>
          <w:sz w:val="28"/>
          <w:szCs w:val="28"/>
        </w:rPr>
      </w:pPr>
    </w:p>
    <w:p w14:paraId="613A3875"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sidRPr="00423AB3">
        <w:rPr>
          <w:rFonts w:ascii="Times New Roman" w:eastAsia="Calibri" w:hAnsi="Times New Roman"/>
          <w:b/>
          <w:bCs/>
          <w:sz w:val="28"/>
          <w:szCs w:val="28"/>
        </w:rPr>
        <w:lastRenderedPageBreak/>
        <w:t>Zapewnienie jakości w projekcie IT</w:t>
      </w:r>
    </w:p>
    <w:p w14:paraId="59BC67D9" w14:textId="77777777" w:rsidR="00423AB3" w:rsidRDefault="00423AB3" w:rsidP="00E55C53">
      <w:pPr>
        <w:tabs>
          <w:tab w:val="left" w:pos="709"/>
          <w:tab w:val="center" w:pos="4536"/>
        </w:tabs>
        <w:rPr>
          <w:rFonts w:ascii="Times New Roman" w:eastAsia="Calibri" w:hAnsi="Times New Roman"/>
          <w:b/>
          <w:bCs/>
          <w:sz w:val="28"/>
          <w:szCs w:val="28"/>
        </w:rPr>
      </w:pPr>
    </w:p>
    <w:p w14:paraId="65185683" w14:textId="77777777" w:rsidR="00423AB3" w:rsidRDefault="00423AB3" w:rsidP="00E55C53">
      <w:pPr>
        <w:tabs>
          <w:tab w:val="left" w:pos="709"/>
          <w:tab w:val="center" w:pos="4536"/>
        </w:tabs>
        <w:rPr>
          <w:rFonts w:ascii="Times New Roman" w:eastAsia="Calibri" w:hAnsi="Times New Roman"/>
          <w:b/>
          <w:bCs/>
          <w:sz w:val="28"/>
          <w:szCs w:val="28"/>
        </w:rPr>
      </w:pPr>
    </w:p>
    <w:p w14:paraId="352A06C3" w14:textId="77777777" w:rsidR="00423AB3" w:rsidRDefault="00423AB3" w:rsidP="00E55C53">
      <w:pPr>
        <w:tabs>
          <w:tab w:val="left" w:pos="709"/>
          <w:tab w:val="center" w:pos="4536"/>
        </w:tabs>
        <w:rPr>
          <w:rFonts w:ascii="Times New Roman" w:eastAsia="Calibri" w:hAnsi="Times New Roman"/>
          <w:b/>
          <w:bCs/>
          <w:sz w:val="28"/>
          <w:szCs w:val="28"/>
        </w:rPr>
      </w:pPr>
    </w:p>
    <w:p w14:paraId="1995CC02" w14:textId="77777777" w:rsidR="00423AB3" w:rsidRDefault="00423AB3" w:rsidP="00E55C53">
      <w:pPr>
        <w:tabs>
          <w:tab w:val="left" w:pos="709"/>
          <w:tab w:val="center" w:pos="4536"/>
        </w:tabs>
        <w:rPr>
          <w:rFonts w:ascii="Times New Roman" w:eastAsia="Calibri" w:hAnsi="Times New Roman"/>
          <w:b/>
          <w:bCs/>
          <w:sz w:val="28"/>
          <w:szCs w:val="28"/>
        </w:rPr>
      </w:pPr>
    </w:p>
    <w:p w14:paraId="3F871850" w14:textId="77777777" w:rsidR="00423AB3" w:rsidRDefault="00423AB3" w:rsidP="00E55C53">
      <w:pPr>
        <w:tabs>
          <w:tab w:val="left" w:pos="709"/>
          <w:tab w:val="center" w:pos="4536"/>
        </w:tabs>
        <w:rPr>
          <w:rFonts w:ascii="Times New Roman" w:eastAsia="Calibri" w:hAnsi="Times New Roman"/>
          <w:b/>
          <w:bCs/>
          <w:sz w:val="28"/>
          <w:szCs w:val="28"/>
        </w:rPr>
      </w:pPr>
    </w:p>
    <w:p w14:paraId="679C023A" w14:textId="77777777" w:rsidR="00423AB3" w:rsidRDefault="00423AB3" w:rsidP="00E55C53">
      <w:pPr>
        <w:tabs>
          <w:tab w:val="left" w:pos="709"/>
          <w:tab w:val="center" w:pos="4536"/>
        </w:tabs>
        <w:rPr>
          <w:rFonts w:ascii="Times New Roman" w:eastAsia="Calibri" w:hAnsi="Times New Roman"/>
          <w:b/>
          <w:bCs/>
          <w:sz w:val="28"/>
          <w:szCs w:val="28"/>
        </w:rPr>
      </w:pPr>
    </w:p>
    <w:p w14:paraId="18834721" w14:textId="77777777" w:rsidR="00423AB3" w:rsidRDefault="00423AB3" w:rsidP="00E55C53">
      <w:pPr>
        <w:tabs>
          <w:tab w:val="left" w:pos="709"/>
          <w:tab w:val="center" w:pos="4536"/>
        </w:tabs>
        <w:rPr>
          <w:rFonts w:ascii="Times New Roman" w:eastAsia="Calibri" w:hAnsi="Times New Roman"/>
          <w:b/>
          <w:bCs/>
          <w:sz w:val="28"/>
          <w:szCs w:val="28"/>
        </w:rPr>
      </w:pPr>
    </w:p>
    <w:p w14:paraId="35E4E4CE" w14:textId="77777777" w:rsidR="00423AB3" w:rsidRDefault="00423AB3" w:rsidP="00E55C53">
      <w:pPr>
        <w:tabs>
          <w:tab w:val="left" w:pos="709"/>
          <w:tab w:val="center" w:pos="4536"/>
        </w:tabs>
        <w:rPr>
          <w:rFonts w:ascii="Times New Roman" w:eastAsia="Calibri" w:hAnsi="Times New Roman"/>
          <w:b/>
          <w:bCs/>
          <w:sz w:val="28"/>
          <w:szCs w:val="28"/>
        </w:rPr>
      </w:pPr>
    </w:p>
    <w:p w14:paraId="0D836395" w14:textId="77777777" w:rsidR="00423AB3" w:rsidRDefault="00423AB3" w:rsidP="00E55C53">
      <w:pPr>
        <w:tabs>
          <w:tab w:val="left" w:pos="709"/>
          <w:tab w:val="center" w:pos="4536"/>
        </w:tabs>
        <w:rPr>
          <w:rFonts w:ascii="Times New Roman" w:eastAsia="Calibri" w:hAnsi="Times New Roman"/>
          <w:b/>
          <w:bCs/>
          <w:sz w:val="28"/>
          <w:szCs w:val="28"/>
        </w:rPr>
      </w:pPr>
    </w:p>
    <w:p w14:paraId="5E2E3460" w14:textId="77777777" w:rsidR="00423AB3" w:rsidRDefault="00423AB3" w:rsidP="00E55C53">
      <w:pPr>
        <w:tabs>
          <w:tab w:val="left" w:pos="709"/>
          <w:tab w:val="center" w:pos="4536"/>
        </w:tabs>
        <w:rPr>
          <w:rFonts w:ascii="Times New Roman" w:eastAsia="Calibri" w:hAnsi="Times New Roman"/>
          <w:b/>
          <w:bCs/>
          <w:sz w:val="28"/>
          <w:szCs w:val="28"/>
        </w:rPr>
      </w:pPr>
    </w:p>
    <w:p w14:paraId="4C5AF44C" w14:textId="77777777" w:rsidR="00423AB3" w:rsidRDefault="00423AB3" w:rsidP="00E55C53">
      <w:pPr>
        <w:tabs>
          <w:tab w:val="left" w:pos="709"/>
          <w:tab w:val="center" w:pos="4536"/>
        </w:tabs>
        <w:rPr>
          <w:rFonts w:ascii="Times New Roman" w:eastAsia="Calibri" w:hAnsi="Times New Roman"/>
          <w:b/>
          <w:bCs/>
          <w:sz w:val="28"/>
          <w:szCs w:val="28"/>
        </w:rPr>
      </w:pPr>
    </w:p>
    <w:p w14:paraId="6E38DB6E" w14:textId="77777777" w:rsidR="00423AB3" w:rsidRDefault="00423AB3" w:rsidP="00E55C53">
      <w:pPr>
        <w:tabs>
          <w:tab w:val="left" w:pos="709"/>
          <w:tab w:val="center" w:pos="4536"/>
        </w:tabs>
        <w:rPr>
          <w:rFonts w:ascii="Times New Roman" w:eastAsia="Calibri" w:hAnsi="Times New Roman"/>
          <w:b/>
          <w:bCs/>
          <w:sz w:val="28"/>
          <w:szCs w:val="28"/>
        </w:rPr>
      </w:pPr>
    </w:p>
    <w:p w14:paraId="79634863" w14:textId="77777777" w:rsidR="00423AB3" w:rsidRDefault="00423AB3" w:rsidP="00E55C53">
      <w:pPr>
        <w:tabs>
          <w:tab w:val="left" w:pos="709"/>
          <w:tab w:val="center" w:pos="4536"/>
        </w:tabs>
        <w:rPr>
          <w:rFonts w:ascii="Times New Roman" w:eastAsia="Calibri" w:hAnsi="Times New Roman"/>
          <w:b/>
          <w:bCs/>
          <w:sz w:val="28"/>
          <w:szCs w:val="28"/>
        </w:rPr>
      </w:pPr>
    </w:p>
    <w:p w14:paraId="6BDA8A54" w14:textId="77777777" w:rsidR="00423AB3" w:rsidRDefault="00423AB3" w:rsidP="00E55C53">
      <w:pPr>
        <w:tabs>
          <w:tab w:val="left" w:pos="709"/>
          <w:tab w:val="center" w:pos="4536"/>
        </w:tabs>
        <w:rPr>
          <w:rFonts w:ascii="Times New Roman" w:eastAsia="Calibri" w:hAnsi="Times New Roman"/>
          <w:b/>
          <w:bCs/>
          <w:sz w:val="28"/>
          <w:szCs w:val="28"/>
        </w:rPr>
      </w:pPr>
    </w:p>
    <w:p w14:paraId="12E7F5EA" w14:textId="77777777" w:rsidR="00423AB3" w:rsidRDefault="00423AB3" w:rsidP="00E55C53">
      <w:pPr>
        <w:tabs>
          <w:tab w:val="left" w:pos="709"/>
          <w:tab w:val="center" w:pos="4536"/>
        </w:tabs>
        <w:rPr>
          <w:rFonts w:ascii="Times New Roman" w:eastAsia="Calibri" w:hAnsi="Times New Roman"/>
          <w:b/>
          <w:bCs/>
          <w:sz w:val="28"/>
          <w:szCs w:val="28"/>
        </w:rPr>
      </w:pPr>
    </w:p>
    <w:p w14:paraId="4F6FE3E1" w14:textId="77777777" w:rsidR="00423AB3" w:rsidRDefault="00423AB3" w:rsidP="00E55C53">
      <w:pPr>
        <w:tabs>
          <w:tab w:val="left" w:pos="709"/>
          <w:tab w:val="center" w:pos="4536"/>
        </w:tabs>
        <w:rPr>
          <w:rFonts w:ascii="Times New Roman" w:eastAsia="Calibri" w:hAnsi="Times New Roman"/>
          <w:b/>
          <w:bCs/>
          <w:sz w:val="28"/>
          <w:szCs w:val="28"/>
        </w:rPr>
      </w:pPr>
    </w:p>
    <w:p w14:paraId="64A7CA7A" w14:textId="77777777" w:rsidR="00423AB3" w:rsidRDefault="00423AB3" w:rsidP="00E55C53">
      <w:pPr>
        <w:tabs>
          <w:tab w:val="left" w:pos="709"/>
          <w:tab w:val="center" w:pos="4536"/>
        </w:tabs>
        <w:rPr>
          <w:rFonts w:ascii="Times New Roman" w:eastAsia="Calibri" w:hAnsi="Times New Roman"/>
          <w:b/>
          <w:bCs/>
          <w:sz w:val="28"/>
          <w:szCs w:val="28"/>
        </w:rPr>
      </w:pPr>
    </w:p>
    <w:p w14:paraId="3EB8C936" w14:textId="77777777" w:rsidR="00423AB3" w:rsidRDefault="00423AB3" w:rsidP="00E55C53">
      <w:pPr>
        <w:tabs>
          <w:tab w:val="left" w:pos="709"/>
          <w:tab w:val="center" w:pos="4536"/>
        </w:tabs>
        <w:rPr>
          <w:rFonts w:ascii="Times New Roman" w:eastAsia="Calibri" w:hAnsi="Times New Roman"/>
          <w:b/>
          <w:bCs/>
          <w:sz w:val="28"/>
          <w:szCs w:val="28"/>
        </w:rPr>
      </w:pPr>
    </w:p>
    <w:p w14:paraId="48E2E786" w14:textId="77777777" w:rsidR="00423AB3" w:rsidRDefault="00423AB3" w:rsidP="00E55C53">
      <w:pPr>
        <w:tabs>
          <w:tab w:val="left" w:pos="709"/>
          <w:tab w:val="center" w:pos="4536"/>
        </w:tabs>
        <w:rPr>
          <w:rFonts w:ascii="Times New Roman" w:eastAsia="Calibri" w:hAnsi="Times New Roman"/>
          <w:b/>
          <w:bCs/>
          <w:sz w:val="28"/>
          <w:szCs w:val="28"/>
        </w:rPr>
      </w:pPr>
    </w:p>
    <w:p w14:paraId="640310BB" w14:textId="77777777" w:rsidR="00423AB3" w:rsidRDefault="00423AB3" w:rsidP="00E55C53">
      <w:pPr>
        <w:tabs>
          <w:tab w:val="left" w:pos="709"/>
          <w:tab w:val="center" w:pos="4536"/>
        </w:tabs>
        <w:rPr>
          <w:rFonts w:ascii="Times New Roman" w:eastAsia="Calibri" w:hAnsi="Times New Roman"/>
          <w:b/>
          <w:bCs/>
          <w:sz w:val="28"/>
          <w:szCs w:val="28"/>
        </w:rPr>
      </w:pPr>
    </w:p>
    <w:p w14:paraId="163A733C" w14:textId="77777777" w:rsidR="00423AB3" w:rsidRDefault="00423AB3" w:rsidP="00E55C53">
      <w:pPr>
        <w:tabs>
          <w:tab w:val="left" w:pos="709"/>
          <w:tab w:val="center" w:pos="4536"/>
        </w:tabs>
        <w:rPr>
          <w:rFonts w:ascii="Times New Roman" w:eastAsia="Calibri" w:hAnsi="Times New Roman"/>
          <w:b/>
          <w:bCs/>
          <w:sz w:val="28"/>
          <w:szCs w:val="28"/>
        </w:rPr>
      </w:pPr>
    </w:p>
    <w:p w14:paraId="36C77239" w14:textId="77777777" w:rsidR="00423AB3" w:rsidRDefault="00423AB3" w:rsidP="00E55C53">
      <w:pPr>
        <w:tabs>
          <w:tab w:val="left" w:pos="709"/>
          <w:tab w:val="center" w:pos="4536"/>
        </w:tabs>
        <w:rPr>
          <w:rFonts w:ascii="Times New Roman" w:eastAsia="Calibri" w:hAnsi="Times New Roman"/>
          <w:b/>
          <w:bCs/>
          <w:sz w:val="28"/>
          <w:szCs w:val="28"/>
        </w:rPr>
      </w:pPr>
    </w:p>
    <w:p w14:paraId="28A75656" w14:textId="77777777" w:rsidR="00423AB3" w:rsidRDefault="00423AB3" w:rsidP="00E55C53">
      <w:pPr>
        <w:tabs>
          <w:tab w:val="left" w:pos="709"/>
          <w:tab w:val="center" w:pos="4536"/>
        </w:tabs>
        <w:rPr>
          <w:rFonts w:ascii="Times New Roman" w:eastAsia="Calibri" w:hAnsi="Times New Roman"/>
          <w:b/>
          <w:bCs/>
          <w:sz w:val="28"/>
          <w:szCs w:val="28"/>
        </w:rPr>
      </w:pPr>
    </w:p>
    <w:p w14:paraId="25956266" w14:textId="77777777" w:rsidR="00423AB3" w:rsidRDefault="00423AB3" w:rsidP="00E55C53">
      <w:pPr>
        <w:tabs>
          <w:tab w:val="left" w:pos="709"/>
          <w:tab w:val="center" w:pos="4536"/>
        </w:tabs>
        <w:rPr>
          <w:rFonts w:ascii="Times New Roman" w:eastAsia="Calibri" w:hAnsi="Times New Roman"/>
          <w:b/>
          <w:bCs/>
          <w:sz w:val="28"/>
          <w:szCs w:val="28"/>
        </w:rPr>
      </w:pPr>
    </w:p>
    <w:p w14:paraId="675835D1" w14:textId="77777777" w:rsidR="00423AB3" w:rsidRDefault="00423AB3" w:rsidP="00E55C53">
      <w:pPr>
        <w:tabs>
          <w:tab w:val="left" w:pos="709"/>
          <w:tab w:val="center" w:pos="4536"/>
        </w:tabs>
        <w:rPr>
          <w:rFonts w:ascii="Times New Roman" w:eastAsia="Calibri" w:hAnsi="Times New Roman"/>
          <w:b/>
          <w:bCs/>
          <w:sz w:val="28"/>
          <w:szCs w:val="28"/>
        </w:rPr>
      </w:pPr>
    </w:p>
    <w:p w14:paraId="5614F0CC" w14:textId="77777777" w:rsidR="00423AB3" w:rsidRDefault="00423AB3"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Architektura aplikacji</w:t>
      </w:r>
    </w:p>
    <w:p w14:paraId="017AE41B" w14:textId="77777777" w:rsidR="00A50BBC" w:rsidRDefault="00A50BBC" w:rsidP="00E55C53">
      <w:pPr>
        <w:tabs>
          <w:tab w:val="left" w:pos="709"/>
          <w:tab w:val="center" w:pos="4536"/>
        </w:tabs>
        <w:rPr>
          <w:rFonts w:ascii="Times New Roman" w:eastAsia="Calibri" w:hAnsi="Times New Roman"/>
          <w:b/>
          <w:bCs/>
          <w:sz w:val="28"/>
          <w:szCs w:val="28"/>
        </w:rPr>
      </w:pPr>
    </w:p>
    <w:p w14:paraId="39CF541B" w14:textId="77777777" w:rsidR="00A50BBC" w:rsidRDefault="00A50BBC" w:rsidP="00E55C53">
      <w:pPr>
        <w:tabs>
          <w:tab w:val="left" w:pos="709"/>
          <w:tab w:val="center" w:pos="4536"/>
        </w:tabs>
        <w:rPr>
          <w:rFonts w:ascii="Times New Roman" w:eastAsia="Calibri" w:hAnsi="Times New Roman"/>
          <w:b/>
          <w:bCs/>
          <w:sz w:val="28"/>
          <w:szCs w:val="28"/>
        </w:rPr>
      </w:pPr>
    </w:p>
    <w:p w14:paraId="6177D4F9" w14:textId="77777777" w:rsidR="00A50BBC" w:rsidRDefault="00A50BBC" w:rsidP="00E55C53">
      <w:pPr>
        <w:tabs>
          <w:tab w:val="left" w:pos="709"/>
          <w:tab w:val="center" w:pos="4536"/>
        </w:tabs>
        <w:rPr>
          <w:rFonts w:ascii="Times New Roman" w:eastAsia="Calibri" w:hAnsi="Times New Roman"/>
          <w:b/>
          <w:bCs/>
          <w:sz w:val="28"/>
          <w:szCs w:val="28"/>
        </w:rPr>
      </w:pPr>
    </w:p>
    <w:p w14:paraId="79339F9F" w14:textId="77777777" w:rsidR="00A50BBC" w:rsidRDefault="00A50BBC" w:rsidP="00E55C53">
      <w:pPr>
        <w:tabs>
          <w:tab w:val="left" w:pos="709"/>
          <w:tab w:val="center" w:pos="4536"/>
        </w:tabs>
        <w:rPr>
          <w:rFonts w:ascii="Times New Roman" w:eastAsia="Calibri" w:hAnsi="Times New Roman"/>
          <w:b/>
          <w:bCs/>
          <w:sz w:val="28"/>
          <w:szCs w:val="28"/>
        </w:rPr>
      </w:pPr>
    </w:p>
    <w:p w14:paraId="612CA800" w14:textId="77777777" w:rsidR="00A50BBC" w:rsidRDefault="00A50BBC" w:rsidP="00E55C53">
      <w:pPr>
        <w:tabs>
          <w:tab w:val="left" w:pos="709"/>
          <w:tab w:val="center" w:pos="4536"/>
        </w:tabs>
        <w:rPr>
          <w:rFonts w:ascii="Times New Roman" w:eastAsia="Calibri" w:hAnsi="Times New Roman"/>
          <w:b/>
          <w:bCs/>
          <w:sz w:val="28"/>
          <w:szCs w:val="28"/>
        </w:rPr>
      </w:pPr>
    </w:p>
    <w:p w14:paraId="19B7A612" w14:textId="77777777" w:rsidR="00A50BBC" w:rsidRDefault="00A50BBC" w:rsidP="00E55C53">
      <w:pPr>
        <w:tabs>
          <w:tab w:val="left" w:pos="709"/>
          <w:tab w:val="center" w:pos="4536"/>
        </w:tabs>
        <w:rPr>
          <w:rFonts w:ascii="Times New Roman" w:eastAsia="Calibri" w:hAnsi="Times New Roman"/>
          <w:b/>
          <w:bCs/>
          <w:sz w:val="28"/>
          <w:szCs w:val="28"/>
        </w:rPr>
      </w:pPr>
    </w:p>
    <w:p w14:paraId="31E926D2" w14:textId="77777777" w:rsidR="00A50BBC" w:rsidRDefault="00A50BBC" w:rsidP="00E55C53">
      <w:pPr>
        <w:tabs>
          <w:tab w:val="left" w:pos="709"/>
          <w:tab w:val="center" w:pos="4536"/>
        </w:tabs>
        <w:rPr>
          <w:rFonts w:ascii="Times New Roman" w:eastAsia="Calibri" w:hAnsi="Times New Roman"/>
          <w:b/>
          <w:bCs/>
          <w:sz w:val="28"/>
          <w:szCs w:val="28"/>
        </w:rPr>
      </w:pPr>
    </w:p>
    <w:p w14:paraId="281782E3" w14:textId="77777777" w:rsidR="00A50BBC" w:rsidRDefault="00A50BBC" w:rsidP="00E55C53">
      <w:pPr>
        <w:tabs>
          <w:tab w:val="left" w:pos="709"/>
          <w:tab w:val="center" w:pos="4536"/>
        </w:tabs>
        <w:rPr>
          <w:rFonts w:ascii="Times New Roman" w:eastAsia="Calibri" w:hAnsi="Times New Roman"/>
          <w:b/>
          <w:bCs/>
          <w:sz w:val="28"/>
          <w:szCs w:val="28"/>
        </w:rPr>
      </w:pPr>
    </w:p>
    <w:p w14:paraId="25CF8A39" w14:textId="77777777" w:rsidR="00A50BBC" w:rsidRDefault="00A50BBC" w:rsidP="00E55C53">
      <w:pPr>
        <w:tabs>
          <w:tab w:val="left" w:pos="709"/>
          <w:tab w:val="center" w:pos="4536"/>
        </w:tabs>
        <w:rPr>
          <w:rFonts w:ascii="Times New Roman" w:eastAsia="Calibri" w:hAnsi="Times New Roman"/>
          <w:b/>
          <w:bCs/>
          <w:sz w:val="28"/>
          <w:szCs w:val="28"/>
        </w:rPr>
      </w:pPr>
    </w:p>
    <w:p w14:paraId="4F9DDA51" w14:textId="77777777" w:rsidR="00A50BBC" w:rsidRDefault="00A50BBC" w:rsidP="00E55C53">
      <w:pPr>
        <w:tabs>
          <w:tab w:val="left" w:pos="709"/>
          <w:tab w:val="center" w:pos="4536"/>
        </w:tabs>
        <w:rPr>
          <w:rFonts w:ascii="Times New Roman" w:eastAsia="Calibri" w:hAnsi="Times New Roman"/>
          <w:b/>
          <w:bCs/>
          <w:sz w:val="28"/>
          <w:szCs w:val="28"/>
        </w:rPr>
      </w:pPr>
    </w:p>
    <w:p w14:paraId="3E4D7362" w14:textId="77777777" w:rsidR="00A50BBC" w:rsidRDefault="00A50BBC" w:rsidP="00E55C53">
      <w:pPr>
        <w:tabs>
          <w:tab w:val="left" w:pos="709"/>
          <w:tab w:val="center" w:pos="4536"/>
        </w:tabs>
        <w:rPr>
          <w:rFonts w:ascii="Times New Roman" w:eastAsia="Calibri" w:hAnsi="Times New Roman"/>
          <w:b/>
          <w:bCs/>
          <w:sz w:val="28"/>
          <w:szCs w:val="28"/>
        </w:rPr>
      </w:pPr>
    </w:p>
    <w:p w14:paraId="411D0705" w14:textId="77777777" w:rsidR="00A50BBC" w:rsidRDefault="00A50BBC" w:rsidP="00E55C53">
      <w:pPr>
        <w:tabs>
          <w:tab w:val="left" w:pos="709"/>
          <w:tab w:val="center" w:pos="4536"/>
        </w:tabs>
        <w:rPr>
          <w:rFonts w:ascii="Times New Roman" w:eastAsia="Calibri" w:hAnsi="Times New Roman"/>
          <w:b/>
          <w:bCs/>
          <w:sz w:val="28"/>
          <w:szCs w:val="28"/>
        </w:rPr>
      </w:pPr>
    </w:p>
    <w:p w14:paraId="6B88A034" w14:textId="77777777" w:rsidR="00A50BBC" w:rsidRDefault="00A50BBC" w:rsidP="00E55C53">
      <w:pPr>
        <w:tabs>
          <w:tab w:val="left" w:pos="709"/>
          <w:tab w:val="center" w:pos="4536"/>
        </w:tabs>
        <w:rPr>
          <w:rFonts w:ascii="Times New Roman" w:eastAsia="Calibri" w:hAnsi="Times New Roman"/>
          <w:b/>
          <w:bCs/>
          <w:sz w:val="28"/>
          <w:szCs w:val="28"/>
        </w:rPr>
      </w:pPr>
    </w:p>
    <w:p w14:paraId="165D403A" w14:textId="77777777" w:rsidR="00A50BBC" w:rsidRDefault="00A50BBC" w:rsidP="00E55C53">
      <w:pPr>
        <w:tabs>
          <w:tab w:val="left" w:pos="709"/>
          <w:tab w:val="center" w:pos="4536"/>
        </w:tabs>
        <w:rPr>
          <w:rFonts w:ascii="Times New Roman" w:eastAsia="Calibri" w:hAnsi="Times New Roman"/>
          <w:b/>
          <w:bCs/>
          <w:sz w:val="28"/>
          <w:szCs w:val="28"/>
        </w:rPr>
      </w:pPr>
    </w:p>
    <w:p w14:paraId="74446F2C" w14:textId="77777777" w:rsidR="00A50BBC" w:rsidRDefault="00A50BBC" w:rsidP="00E55C53">
      <w:pPr>
        <w:tabs>
          <w:tab w:val="left" w:pos="709"/>
          <w:tab w:val="center" w:pos="4536"/>
        </w:tabs>
        <w:rPr>
          <w:rFonts w:ascii="Times New Roman" w:eastAsia="Calibri" w:hAnsi="Times New Roman"/>
          <w:b/>
          <w:bCs/>
          <w:sz w:val="28"/>
          <w:szCs w:val="28"/>
        </w:rPr>
      </w:pPr>
    </w:p>
    <w:p w14:paraId="5003D516" w14:textId="77777777" w:rsidR="00A50BBC" w:rsidRDefault="00A50BBC" w:rsidP="00E55C53">
      <w:pPr>
        <w:tabs>
          <w:tab w:val="left" w:pos="709"/>
          <w:tab w:val="center" w:pos="4536"/>
        </w:tabs>
        <w:rPr>
          <w:rFonts w:ascii="Times New Roman" w:eastAsia="Calibri" w:hAnsi="Times New Roman"/>
          <w:b/>
          <w:bCs/>
          <w:sz w:val="28"/>
          <w:szCs w:val="28"/>
        </w:rPr>
      </w:pPr>
    </w:p>
    <w:p w14:paraId="7FEF0CFD" w14:textId="77777777" w:rsidR="00A50BBC" w:rsidRDefault="00A50BBC" w:rsidP="00E55C53">
      <w:pPr>
        <w:tabs>
          <w:tab w:val="left" w:pos="709"/>
          <w:tab w:val="center" w:pos="4536"/>
        </w:tabs>
        <w:rPr>
          <w:rFonts w:ascii="Times New Roman" w:eastAsia="Calibri" w:hAnsi="Times New Roman"/>
          <w:b/>
          <w:bCs/>
          <w:sz w:val="28"/>
          <w:szCs w:val="28"/>
        </w:rPr>
      </w:pPr>
    </w:p>
    <w:p w14:paraId="35F34F8D" w14:textId="77777777" w:rsidR="00A50BBC" w:rsidRDefault="00A50BBC" w:rsidP="00E55C53">
      <w:pPr>
        <w:tabs>
          <w:tab w:val="left" w:pos="709"/>
          <w:tab w:val="center" w:pos="4536"/>
        </w:tabs>
        <w:rPr>
          <w:rFonts w:ascii="Times New Roman" w:eastAsia="Calibri" w:hAnsi="Times New Roman"/>
          <w:b/>
          <w:bCs/>
          <w:sz w:val="28"/>
          <w:szCs w:val="28"/>
        </w:rPr>
      </w:pPr>
    </w:p>
    <w:p w14:paraId="02DEEC0B" w14:textId="77777777" w:rsidR="00A50BBC" w:rsidRDefault="00A50BBC" w:rsidP="00E55C53">
      <w:pPr>
        <w:tabs>
          <w:tab w:val="left" w:pos="709"/>
          <w:tab w:val="center" w:pos="4536"/>
        </w:tabs>
        <w:rPr>
          <w:rFonts w:ascii="Times New Roman" w:eastAsia="Calibri" w:hAnsi="Times New Roman"/>
          <w:b/>
          <w:bCs/>
          <w:sz w:val="28"/>
          <w:szCs w:val="28"/>
        </w:rPr>
      </w:pPr>
    </w:p>
    <w:p w14:paraId="68F32089" w14:textId="77777777" w:rsidR="00A50BBC" w:rsidRDefault="00A50BBC" w:rsidP="00E55C53">
      <w:pPr>
        <w:tabs>
          <w:tab w:val="left" w:pos="709"/>
          <w:tab w:val="center" w:pos="4536"/>
        </w:tabs>
        <w:rPr>
          <w:rFonts w:ascii="Times New Roman" w:eastAsia="Calibri" w:hAnsi="Times New Roman"/>
          <w:b/>
          <w:bCs/>
          <w:sz w:val="28"/>
          <w:szCs w:val="28"/>
        </w:rPr>
      </w:pPr>
    </w:p>
    <w:p w14:paraId="08432CEB" w14:textId="77777777" w:rsidR="00A50BBC" w:rsidRDefault="00A50BBC" w:rsidP="00E55C53">
      <w:pPr>
        <w:tabs>
          <w:tab w:val="left" w:pos="709"/>
          <w:tab w:val="center" w:pos="4536"/>
        </w:tabs>
        <w:rPr>
          <w:rFonts w:ascii="Times New Roman" w:eastAsia="Calibri" w:hAnsi="Times New Roman"/>
          <w:b/>
          <w:bCs/>
          <w:sz w:val="28"/>
          <w:szCs w:val="28"/>
        </w:rPr>
      </w:pPr>
    </w:p>
    <w:p w14:paraId="2B661873" w14:textId="77777777" w:rsidR="00A50BBC" w:rsidRDefault="00A50BBC" w:rsidP="00E55C53">
      <w:pPr>
        <w:tabs>
          <w:tab w:val="left" w:pos="709"/>
          <w:tab w:val="center" w:pos="4536"/>
        </w:tabs>
        <w:rPr>
          <w:rFonts w:ascii="Times New Roman" w:eastAsia="Calibri" w:hAnsi="Times New Roman"/>
          <w:b/>
          <w:bCs/>
          <w:sz w:val="28"/>
          <w:szCs w:val="28"/>
        </w:rPr>
      </w:pPr>
    </w:p>
    <w:p w14:paraId="0BD7EB25" w14:textId="77777777" w:rsidR="00A50BBC" w:rsidRDefault="00A50BBC" w:rsidP="00E55C53">
      <w:pPr>
        <w:tabs>
          <w:tab w:val="left" w:pos="709"/>
          <w:tab w:val="center" w:pos="4536"/>
        </w:tabs>
        <w:rPr>
          <w:rFonts w:ascii="Times New Roman" w:eastAsia="Calibri" w:hAnsi="Times New Roman"/>
          <w:b/>
          <w:bCs/>
          <w:sz w:val="28"/>
          <w:szCs w:val="28"/>
        </w:rPr>
      </w:pPr>
    </w:p>
    <w:p w14:paraId="51763D0F" w14:textId="77777777" w:rsidR="00A50BBC" w:rsidRDefault="00A50BBC" w:rsidP="00E55C53">
      <w:pPr>
        <w:tabs>
          <w:tab w:val="left" w:pos="709"/>
          <w:tab w:val="center" w:pos="4536"/>
        </w:tabs>
        <w:rPr>
          <w:rFonts w:ascii="Times New Roman" w:eastAsia="Calibri" w:hAnsi="Times New Roman"/>
          <w:b/>
          <w:bCs/>
          <w:sz w:val="28"/>
          <w:szCs w:val="28"/>
        </w:rPr>
      </w:pPr>
    </w:p>
    <w:p w14:paraId="2AE002A1" w14:textId="77777777" w:rsidR="00A50BBC" w:rsidRDefault="00A50BBC" w:rsidP="00E55C53">
      <w:pPr>
        <w:tabs>
          <w:tab w:val="left" w:pos="709"/>
          <w:tab w:val="center" w:pos="4536"/>
        </w:tabs>
        <w:rPr>
          <w:rFonts w:ascii="Times New Roman" w:eastAsia="Calibri" w:hAnsi="Times New Roman"/>
          <w:b/>
          <w:bCs/>
          <w:sz w:val="28"/>
          <w:szCs w:val="28"/>
        </w:rPr>
      </w:pPr>
    </w:p>
    <w:p w14:paraId="4C4902F9"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Technologie wykorzystane w projekcie</w:t>
      </w:r>
    </w:p>
    <w:p w14:paraId="072F220B" w14:textId="77777777" w:rsidR="00A50BBC" w:rsidRDefault="00A50BBC" w:rsidP="00E55C53">
      <w:pPr>
        <w:tabs>
          <w:tab w:val="left" w:pos="709"/>
          <w:tab w:val="center" w:pos="4536"/>
        </w:tabs>
        <w:rPr>
          <w:rFonts w:ascii="Times New Roman" w:eastAsia="Calibri" w:hAnsi="Times New Roman"/>
          <w:b/>
          <w:bCs/>
          <w:sz w:val="28"/>
          <w:szCs w:val="28"/>
        </w:rPr>
      </w:pPr>
    </w:p>
    <w:p w14:paraId="57ECE135" w14:textId="77777777" w:rsidR="00A50BBC" w:rsidRDefault="00A50BBC" w:rsidP="00E55C53">
      <w:pPr>
        <w:tabs>
          <w:tab w:val="left" w:pos="709"/>
          <w:tab w:val="center" w:pos="4536"/>
        </w:tabs>
        <w:rPr>
          <w:rFonts w:ascii="Times New Roman" w:eastAsia="Calibri" w:hAnsi="Times New Roman"/>
          <w:b/>
          <w:bCs/>
          <w:sz w:val="28"/>
          <w:szCs w:val="28"/>
        </w:rPr>
      </w:pPr>
    </w:p>
    <w:p w14:paraId="3CD9A898" w14:textId="77777777" w:rsidR="00A50BBC" w:rsidRDefault="00A50BBC" w:rsidP="00E55C53">
      <w:pPr>
        <w:tabs>
          <w:tab w:val="left" w:pos="709"/>
          <w:tab w:val="center" w:pos="4536"/>
        </w:tabs>
        <w:rPr>
          <w:rFonts w:ascii="Times New Roman" w:eastAsia="Calibri" w:hAnsi="Times New Roman"/>
          <w:b/>
          <w:bCs/>
          <w:sz w:val="28"/>
          <w:szCs w:val="28"/>
        </w:rPr>
      </w:pPr>
    </w:p>
    <w:p w14:paraId="16CF7377" w14:textId="77777777" w:rsidR="00A50BBC" w:rsidRDefault="00A50BBC" w:rsidP="00E55C53">
      <w:pPr>
        <w:tabs>
          <w:tab w:val="left" w:pos="709"/>
          <w:tab w:val="center" w:pos="4536"/>
        </w:tabs>
        <w:rPr>
          <w:rFonts w:ascii="Times New Roman" w:eastAsia="Calibri" w:hAnsi="Times New Roman"/>
          <w:b/>
          <w:bCs/>
          <w:sz w:val="28"/>
          <w:szCs w:val="28"/>
        </w:rPr>
      </w:pPr>
    </w:p>
    <w:p w14:paraId="1FA500B7" w14:textId="77777777" w:rsidR="00A50BBC" w:rsidRDefault="00A50BBC" w:rsidP="00E55C53">
      <w:pPr>
        <w:tabs>
          <w:tab w:val="left" w:pos="709"/>
          <w:tab w:val="center" w:pos="4536"/>
        </w:tabs>
        <w:rPr>
          <w:rFonts w:ascii="Times New Roman" w:eastAsia="Calibri" w:hAnsi="Times New Roman"/>
          <w:b/>
          <w:bCs/>
          <w:sz w:val="28"/>
          <w:szCs w:val="28"/>
        </w:rPr>
      </w:pPr>
    </w:p>
    <w:p w14:paraId="6EF490F9" w14:textId="77777777" w:rsidR="00A50BBC" w:rsidRDefault="00A50BBC" w:rsidP="00E55C53">
      <w:pPr>
        <w:tabs>
          <w:tab w:val="left" w:pos="709"/>
          <w:tab w:val="center" w:pos="4536"/>
        </w:tabs>
        <w:rPr>
          <w:rFonts w:ascii="Times New Roman" w:eastAsia="Calibri" w:hAnsi="Times New Roman"/>
          <w:b/>
          <w:bCs/>
          <w:sz w:val="28"/>
          <w:szCs w:val="28"/>
        </w:rPr>
      </w:pPr>
    </w:p>
    <w:p w14:paraId="168CCBD6" w14:textId="77777777" w:rsidR="00A50BBC" w:rsidRDefault="00A50BBC" w:rsidP="00E55C53">
      <w:pPr>
        <w:tabs>
          <w:tab w:val="left" w:pos="709"/>
          <w:tab w:val="center" w:pos="4536"/>
        </w:tabs>
        <w:rPr>
          <w:rFonts w:ascii="Times New Roman" w:eastAsia="Calibri" w:hAnsi="Times New Roman"/>
          <w:b/>
          <w:bCs/>
          <w:sz w:val="28"/>
          <w:szCs w:val="28"/>
        </w:rPr>
      </w:pPr>
    </w:p>
    <w:p w14:paraId="3864C3A7" w14:textId="77777777" w:rsidR="00A50BBC" w:rsidRDefault="00A50BBC" w:rsidP="00E55C53">
      <w:pPr>
        <w:tabs>
          <w:tab w:val="left" w:pos="709"/>
          <w:tab w:val="center" w:pos="4536"/>
        </w:tabs>
        <w:rPr>
          <w:rFonts w:ascii="Times New Roman" w:eastAsia="Calibri" w:hAnsi="Times New Roman"/>
          <w:b/>
          <w:bCs/>
          <w:sz w:val="28"/>
          <w:szCs w:val="28"/>
        </w:rPr>
      </w:pPr>
    </w:p>
    <w:p w14:paraId="041BBAA3" w14:textId="77777777" w:rsidR="00A50BBC" w:rsidRDefault="00A50BBC" w:rsidP="00E55C53">
      <w:pPr>
        <w:tabs>
          <w:tab w:val="left" w:pos="709"/>
          <w:tab w:val="center" w:pos="4536"/>
        </w:tabs>
        <w:rPr>
          <w:rFonts w:ascii="Times New Roman" w:eastAsia="Calibri" w:hAnsi="Times New Roman"/>
          <w:b/>
          <w:bCs/>
          <w:sz w:val="28"/>
          <w:szCs w:val="28"/>
        </w:rPr>
      </w:pPr>
    </w:p>
    <w:p w14:paraId="5EA64A7A" w14:textId="77777777" w:rsidR="00A50BBC" w:rsidRDefault="00A50BBC" w:rsidP="00E55C53">
      <w:pPr>
        <w:tabs>
          <w:tab w:val="left" w:pos="709"/>
          <w:tab w:val="center" w:pos="4536"/>
        </w:tabs>
        <w:rPr>
          <w:rFonts w:ascii="Times New Roman" w:eastAsia="Calibri" w:hAnsi="Times New Roman"/>
          <w:b/>
          <w:bCs/>
          <w:sz w:val="28"/>
          <w:szCs w:val="28"/>
        </w:rPr>
      </w:pPr>
    </w:p>
    <w:p w14:paraId="6CCA0FB8" w14:textId="77777777" w:rsidR="00A50BBC" w:rsidRDefault="00A50BBC" w:rsidP="00E55C53">
      <w:pPr>
        <w:tabs>
          <w:tab w:val="left" w:pos="709"/>
          <w:tab w:val="center" w:pos="4536"/>
        </w:tabs>
        <w:rPr>
          <w:rFonts w:ascii="Times New Roman" w:eastAsia="Calibri" w:hAnsi="Times New Roman"/>
          <w:b/>
          <w:bCs/>
          <w:sz w:val="28"/>
          <w:szCs w:val="28"/>
        </w:rPr>
      </w:pPr>
    </w:p>
    <w:p w14:paraId="01509FD8" w14:textId="77777777" w:rsidR="00A50BBC" w:rsidRDefault="00A50BBC" w:rsidP="00E55C53">
      <w:pPr>
        <w:tabs>
          <w:tab w:val="left" w:pos="709"/>
          <w:tab w:val="center" w:pos="4536"/>
        </w:tabs>
        <w:rPr>
          <w:rFonts w:ascii="Times New Roman" w:eastAsia="Calibri" w:hAnsi="Times New Roman"/>
          <w:b/>
          <w:bCs/>
          <w:sz w:val="28"/>
          <w:szCs w:val="28"/>
        </w:rPr>
      </w:pPr>
    </w:p>
    <w:p w14:paraId="091A5C8D" w14:textId="77777777" w:rsidR="00A50BBC" w:rsidRDefault="00A50BBC" w:rsidP="00E55C53">
      <w:pPr>
        <w:tabs>
          <w:tab w:val="left" w:pos="709"/>
          <w:tab w:val="center" w:pos="4536"/>
        </w:tabs>
        <w:rPr>
          <w:rFonts w:ascii="Times New Roman" w:eastAsia="Calibri" w:hAnsi="Times New Roman"/>
          <w:b/>
          <w:bCs/>
          <w:sz w:val="28"/>
          <w:szCs w:val="28"/>
        </w:rPr>
      </w:pPr>
    </w:p>
    <w:p w14:paraId="5D9461CD" w14:textId="77777777" w:rsidR="00A50BBC" w:rsidRDefault="00A50BBC" w:rsidP="00E55C53">
      <w:pPr>
        <w:tabs>
          <w:tab w:val="left" w:pos="709"/>
          <w:tab w:val="center" w:pos="4536"/>
        </w:tabs>
        <w:rPr>
          <w:rFonts w:ascii="Times New Roman" w:eastAsia="Calibri" w:hAnsi="Times New Roman"/>
          <w:b/>
          <w:bCs/>
          <w:sz w:val="28"/>
          <w:szCs w:val="28"/>
        </w:rPr>
      </w:pPr>
    </w:p>
    <w:p w14:paraId="3D8E3771" w14:textId="77777777" w:rsidR="00A50BBC" w:rsidRDefault="00A50BBC" w:rsidP="00E55C53">
      <w:pPr>
        <w:tabs>
          <w:tab w:val="left" w:pos="709"/>
          <w:tab w:val="center" w:pos="4536"/>
        </w:tabs>
        <w:rPr>
          <w:rFonts w:ascii="Times New Roman" w:eastAsia="Calibri" w:hAnsi="Times New Roman"/>
          <w:b/>
          <w:bCs/>
          <w:sz w:val="28"/>
          <w:szCs w:val="28"/>
        </w:rPr>
      </w:pPr>
    </w:p>
    <w:p w14:paraId="1678D805" w14:textId="77777777" w:rsidR="00A50BBC" w:rsidRDefault="00A50BBC" w:rsidP="00E55C53">
      <w:pPr>
        <w:tabs>
          <w:tab w:val="left" w:pos="709"/>
          <w:tab w:val="center" w:pos="4536"/>
        </w:tabs>
        <w:rPr>
          <w:rFonts w:ascii="Times New Roman" w:eastAsia="Calibri" w:hAnsi="Times New Roman"/>
          <w:b/>
          <w:bCs/>
          <w:sz w:val="28"/>
          <w:szCs w:val="28"/>
        </w:rPr>
      </w:pPr>
    </w:p>
    <w:p w14:paraId="7BFD9740" w14:textId="77777777" w:rsidR="00A50BBC" w:rsidRDefault="00A50BBC" w:rsidP="00E55C53">
      <w:pPr>
        <w:tabs>
          <w:tab w:val="left" w:pos="709"/>
          <w:tab w:val="center" w:pos="4536"/>
        </w:tabs>
        <w:rPr>
          <w:rFonts w:ascii="Times New Roman" w:eastAsia="Calibri" w:hAnsi="Times New Roman"/>
          <w:b/>
          <w:bCs/>
          <w:sz w:val="28"/>
          <w:szCs w:val="28"/>
        </w:rPr>
      </w:pPr>
    </w:p>
    <w:p w14:paraId="770F39AE" w14:textId="77777777" w:rsidR="00A50BBC" w:rsidRDefault="00A50BBC" w:rsidP="00E55C53">
      <w:pPr>
        <w:tabs>
          <w:tab w:val="left" w:pos="709"/>
          <w:tab w:val="center" w:pos="4536"/>
        </w:tabs>
        <w:rPr>
          <w:rFonts w:ascii="Times New Roman" w:eastAsia="Calibri" w:hAnsi="Times New Roman"/>
          <w:b/>
          <w:bCs/>
          <w:sz w:val="28"/>
          <w:szCs w:val="28"/>
        </w:rPr>
      </w:pPr>
    </w:p>
    <w:p w14:paraId="6B849E1C" w14:textId="77777777" w:rsidR="00A50BBC" w:rsidRDefault="00A50BBC" w:rsidP="00E55C53">
      <w:pPr>
        <w:tabs>
          <w:tab w:val="left" w:pos="709"/>
          <w:tab w:val="center" w:pos="4536"/>
        </w:tabs>
        <w:rPr>
          <w:rFonts w:ascii="Times New Roman" w:eastAsia="Calibri" w:hAnsi="Times New Roman"/>
          <w:b/>
          <w:bCs/>
          <w:sz w:val="28"/>
          <w:szCs w:val="28"/>
        </w:rPr>
      </w:pPr>
    </w:p>
    <w:p w14:paraId="23CD1BDB" w14:textId="77777777" w:rsidR="00A50BBC" w:rsidRDefault="00A50BBC" w:rsidP="00E55C53">
      <w:pPr>
        <w:tabs>
          <w:tab w:val="left" w:pos="709"/>
          <w:tab w:val="center" w:pos="4536"/>
        </w:tabs>
        <w:rPr>
          <w:rFonts w:ascii="Times New Roman" w:eastAsia="Calibri" w:hAnsi="Times New Roman"/>
          <w:b/>
          <w:bCs/>
          <w:sz w:val="28"/>
          <w:szCs w:val="28"/>
        </w:rPr>
      </w:pPr>
    </w:p>
    <w:p w14:paraId="7052F54C" w14:textId="77777777" w:rsidR="00A50BBC" w:rsidRDefault="00A50BBC" w:rsidP="00E55C53">
      <w:pPr>
        <w:tabs>
          <w:tab w:val="left" w:pos="709"/>
          <w:tab w:val="center" w:pos="4536"/>
        </w:tabs>
        <w:rPr>
          <w:rFonts w:ascii="Times New Roman" w:eastAsia="Calibri" w:hAnsi="Times New Roman"/>
          <w:b/>
          <w:bCs/>
          <w:sz w:val="28"/>
          <w:szCs w:val="28"/>
        </w:rPr>
      </w:pPr>
    </w:p>
    <w:p w14:paraId="1DFA452F" w14:textId="77777777" w:rsidR="00A50BBC" w:rsidRDefault="00A50BBC" w:rsidP="00E55C53">
      <w:pPr>
        <w:tabs>
          <w:tab w:val="left" w:pos="709"/>
          <w:tab w:val="center" w:pos="4536"/>
        </w:tabs>
        <w:rPr>
          <w:rFonts w:ascii="Times New Roman" w:eastAsia="Calibri" w:hAnsi="Times New Roman"/>
          <w:b/>
          <w:bCs/>
          <w:sz w:val="28"/>
          <w:szCs w:val="28"/>
        </w:rPr>
      </w:pPr>
    </w:p>
    <w:p w14:paraId="20D58B04" w14:textId="77777777" w:rsidR="00A50BBC" w:rsidRDefault="00A50BBC" w:rsidP="00E55C53">
      <w:pPr>
        <w:tabs>
          <w:tab w:val="left" w:pos="709"/>
          <w:tab w:val="center" w:pos="4536"/>
        </w:tabs>
        <w:rPr>
          <w:rFonts w:ascii="Times New Roman" w:eastAsia="Calibri" w:hAnsi="Times New Roman"/>
          <w:b/>
          <w:bCs/>
          <w:sz w:val="28"/>
          <w:szCs w:val="28"/>
        </w:rPr>
      </w:pPr>
    </w:p>
    <w:p w14:paraId="6C082D09" w14:textId="77777777" w:rsidR="00A50BBC" w:rsidRDefault="00A50BBC" w:rsidP="00E55C53">
      <w:pPr>
        <w:tabs>
          <w:tab w:val="left" w:pos="709"/>
          <w:tab w:val="center" w:pos="4536"/>
        </w:tabs>
        <w:rPr>
          <w:rFonts w:ascii="Times New Roman" w:eastAsia="Calibri" w:hAnsi="Times New Roman"/>
          <w:b/>
          <w:bCs/>
          <w:sz w:val="28"/>
          <w:szCs w:val="28"/>
        </w:rPr>
      </w:pPr>
    </w:p>
    <w:p w14:paraId="56A623B4" w14:textId="77777777" w:rsidR="00A50BBC" w:rsidRDefault="00A50BBC" w:rsidP="00E55C53">
      <w:pPr>
        <w:tabs>
          <w:tab w:val="left" w:pos="709"/>
          <w:tab w:val="center" w:pos="4536"/>
        </w:tabs>
        <w:rPr>
          <w:rFonts w:ascii="Times New Roman" w:eastAsia="Calibri" w:hAnsi="Times New Roman"/>
          <w:b/>
          <w:bCs/>
          <w:sz w:val="28"/>
          <w:szCs w:val="28"/>
        </w:rPr>
      </w:pPr>
    </w:p>
    <w:p w14:paraId="56BE01FD" w14:textId="77777777" w:rsid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pPr>
      <w:r>
        <w:rPr>
          <w:rFonts w:ascii="Times New Roman" w:eastAsia="Calibri" w:hAnsi="Times New Roman"/>
          <w:b/>
          <w:bCs/>
          <w:sz w:val="28"/>
          <w:szCs w:val="28"/>
        </w:rPr>
        <w:lastRenderedPageBreak/>
        <w:t>Dokumentacja komponentów</w:t>
      </w:r>
    </w:p>
    <w:p w14:paraId="49BB2EC3" w14:textId="77777777" w:rsidR="00146EEC" w:rsidRDefault="00146EEC" w:rsidP="00E55C53">
      <w:pPr>
        <w:pStyle w:val="Akapitzlist"/>
        <w:tabs>
          <w:tab w:val="left" w:pos="709"/>
          <w:tab w:val="center" w:pos="4536"/>
        </w:tabs>
        <w:rPr>
          <w:rFonts w:ascii="Times New Roman" w:eastAsia="Calibri" w:hAnsi="Times New Roman"/>
          <w:b/>
          <w:bCs/>
          <w:sz w:val="28"/>
          <w:szCs w:val="28"/>
        </w:rPr>
      </w:pPr>
    </w:p>
    <w:p w14:paraId="6EA65BF3" w14:textId="317868D2" w:rsidR="00A50BBC" w:rsidRDefault="00146EEC" w:rsidP="00E55C53">
      <w:pPr>
        <w:pStyle w:val="Akapitzlist"/>
        <w:numPr>
          <w:ilvl w:val="1"/>
          <w:numId w:val="2"/>
        </w:numPr>
        <w:tabs>
          <w:tab w:val="left" w:pos="709"/>
          <w:tab w:val="center" w:pos="4536"/>
        </w:tabs>
        <w:spacing w:line="360" w:lineRule="auto"/>
        <w:rPr>
          <w:rFonts w:ascii="Times New Roman" w:eastAsia="Calibri" w:hAnsi="Times New Roman"/>
          <w:b/>
          <w:bCs/>
          <w:sz w:val="26"/>
          <w:szCs w:val="26"/>
        </w:rPr>
      </w:pPr>
      <w:r w:rsidRPr="00E55C53">
        <w:rPr>
          <w:rFonts w:ascii="Times New Roman" w:eastAsia="Calibri" w:hAnsi="Times New Roman"/>
          <w:b/>
          <w:bCs/>
          <w:sz w:val="26"/>
          <w:szCs w:val="26"/>
        </w:rPr>
        <w:t>Wdrożenie aplikacji na serwer wydziału</w:t>
      </w:r>
    </w:p>
    <w:p w14:paraId="72AA8177" w14:textId="043B0E68" w:rsidR="00147C28"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E55C53">
        <w:rPr>
          <w:rFonts w:ascii="Times New Roman" w:eastAsia="Calibri" w:hAnsi="Times New Roman"/>
          <w:sz w:val="24"/>
          <w:szCs w:val="24"/>
        </w:rPr>
        <w:t xml:space="preserve">Jednym z problemów jakie należało rozwiązać w trakcie projektowania aplikacji było znalezienie sposobu na </w:t>
      </w:r>
      <w:r w:rsidR="00146EEC" w:rsidRPr="00CA753D">
        <w:rPr>
          <w:rFonts w:ascii="Times New Roman" w:eastAsia="Calibri" w:hAnsi="Times New Roman"/>
          <w:sz w:val="24"/>
          <w:szCs w:val="24"/>
        </w:rPr>
        <w:t xml:space="preserve">względnie szybkie </w:t>
      </w:r>
      <w:r w:rsidR="00A52AF3" w:rsidRPr="00CA753D">
        <w:rPr>
          <w:rFonts w:ascii="Times New Roman" w:eastAsia="Calibri" w:hAnsi="Times New Roman"/>
          <w:sz w:val="24"/>
          <w:szCs w:val="24"/>
        </w:rPr>
        <w:t>z</w:t>
      </w:r>
      <w:r w:rsidR="00146EEC" w:rsidRPr="00CA753D">
        <w:rPr>
          <w:rFonts w:ascii="Times New Roman" w:eastAsia="Calibri" w:hAnsi="Times New Roman"/>
          <w:sz w:val="24"/>
          <w:szCs w:val="24"/>
        </w:rPr>
        <w:t>budowanie i uruch</w:t>
      </w:r>
      <w:r w:rsidR="00A52AF3" w:rsidRPr="00CA753D">
        <w:rPr>
          <w:rFonts w:ascii="Times New Roman" w:eastAsia="Calibri" w:hAnsi="Times New Roman"/>
          <w:sz w:val="24"/>
          <w:szCs w:val="24"/>
        </w:rPr>
        <w:t>o</w:t>
      </w:r>
      <w:r w:rsidR="00146EEC" w:rsidRPr="00CA753D">
        <w:rPr>
          <w:rFonts w:ascii="Times New Roman" w:eastAsia="Calibri" w:hAnsi="Times New Roman"/>
          <w:sz w:val="24"/>
          <w:szCs w:val="24"/>
        </w:rPr>
        <w:t>m</w:t>
      </w:r>
      <w:r w:rsidR="00A52AF3" w:rsidRPr="00CA753D">
        <w:rPr>
          <w:rFonts w:ascii="Times New Roman" w:eastAsia="Calibri" w:hAnsi="Times New Roman"/>
          <w:sz w:val="24"/>
          <w:szCs w:val="24"/>
        </w:rPr>
        <w:t>ie</w:t>
      </w:r>
      <w:r w:rsidR="00146EEC" w:rsidRPr="00CA753D">
        <w:rPr>
          <w:rFonts w:ascii="Times New Roman" w:eastAsia="Calibri" w:hAnsi="Times New Roman"/>
          <w:sz w:val="24"/>
          <w:szCs w:val="24"/>
        </w:rPr>
        <w:t xml:space="preserve">nie </w:t>
      </w:r>
      <w:r w:rsidR="00A52AF3" w:rsidRPr="00CA753D">
        <w:rPr>
          <w:rFonts w:ascii="Times New Roman" w:eastAsia="Calibri" w:hAnsi="Times New Roman"/>
          <w:sz w:val="24"/>
          <w:szCs w:val="24"/>
        </w:rPr>
        <w:t>systemu</w:t>
      </w:r>
      <w:r w:rsidR="00146EEC" w:rsidRPr="00CA753D">
        <w:rPr>
          <w:rFonts w:ascii="Times New Roman" w:eastAsia="Calibri" w:hAnsi="Times New Roman"/>
          <w:sz w:val="24"/>
          <w:szCs w:val="24"/>
        </w:rPr>
        <w:t xml:space="preserve"> na dowolnym środowisku. </w:t>
      </w:r>
      <w:r w:rsidR="00A52AF3" w:rsidRPr="00CA753D">
        <w:rPr>
          <w:rFonts w:ascii="Times New Roman" w:eastAsia="Calibri" w:hAnsi="Times New Roman"/>
          <w:sz w:val="24"/>
          <w:szCs w:val="24"/>
        </w:rPr>
        <w:t>Istotnym</w:t>
      </w:r>
      <w:r w:rsidR="009245A6" w:rsidRPr="00CA753D">
        <w:rPr>
          <w:rFonts w:ascii="Times New Roman" w:eastAsia="Calibri" w:hAnsi="Times New Roman"/>
          <w:sz w:val="24"/>
          <w:szCs w:val="24"/>
        </w:rPr>
        <w:t>i</w:t>
      </w:r>
      <w:r w:rsidR="00A52AF3" w:rsidRPr="00CA753D">
        <w:rPr>
          <w:rFonts w:ascii="Times New Roman" w:eastAsia="Calibri" w:hAnsi="Times New Roman"/>
          <w:sz w:val="24"/>
          <w:szCs w:val="24"/>
        </w:rPr>
        <w:t xml:space="preserve"> elementami przy wyborze odpowiedniego narzędzia było uwzględnienie </w:t>
      </w:r>
      <w:r w:rsidR="00024A82" w:rsidRPr="00CA753D">
        <w:rPr>
          <w:rFonts w:ascii="Times New Roman" w:eastAsia="Calibri" w:hAnsi="Times New Roman"/>
          <w:sz w:val="24"/>
          <w:szCs w:val="24"/>
        </w:rPr>
        <w:t xml:space="preserve">popularności </w:t>
      </w:r>
      <w:r w:rsidR="00A52AF3" w:rsidRPr="00CA753D">
        <w:rPr>
          <w:rFonts w:ascii="Times New Roman" w:eastAsia="Calibri" w:hAnsi="Times New Roman"/>
          <w:sz w:val="24"/>
          <w:szCs w:val="24"/>
        </w:rPr>
        <w:t>wykorzystania danej technologii przez środowisko programist</w:t>
      </w:r>
      <w:r w:rsidR="00024A82" w:rsidRPr="00CA753D">
        <w:rPr>
          <w:rFonts w:ascii="Times New Roman" w:eastAsia="Calibri" w:hAnsi="Times New Roman"/>
          <w:sz w:val="24"/>
          <w:szCs w:val="24"/>
        </w:rPr>
        <w:t>ów</w:t>
      </w:r>
      <w:r w:rsidR="00A52AF3" w:rsidRPr="00CA753D">
        <w:rPr>
          <w:rFonts w:ascii="Times New Roman" w:eastAsia="Calibri" w:hAnsi="Times New Roman"/>
          <w:sz w:val="24"/>
          <w:szCs w:val="24"/>
        </w:rPr>
        <w:t xml:space="preserve"> oraz </w:t>
      </w:r>
      <w:r w:rsidR="00024A82" w:rsidRPr="00CA753D">
        <w:rPr>
          <w:rFonts w:ascii="Times New Roman" w:eastAsia="Calibri" w:hAnsi="Times New Roman"/>
          <w:sz w:val="24"/>
          <w:szCs w:val="24"/>
        </w:rPr>
        <w:t>przejrzyście</w:t>
      </w:r>
      <w:r w:rsidR="00A52AF3" w:rsidRPr="00CA753D">
        <w:rPr>
          <w:rFonts w:ascii="Times New Roman" w:eastAsia="Calibri" w:hAnsi="Times New Roman"/>
          <w:sz w:val="24"/>
          <w:szCs w:val="24"/>
        </w:rPr>
        <w:t xml:space="preserve"> napisana dokumentacja. Ponadto ze względów formalnych narzędzie musi być darmowe.</w:t>
      </w:r>
      <w:r w:rsidR="00146EEC" w:rsidRPr="00CA753D">
        <w:rPr>
          <w:rFonts w:ascii="Times New Roman" w:eastAsia="Calibri" w:hAnsi="Times New Roman"/>
          <w:sz w:val="24"/>
          <w:szCs w:val="24"/>
        </w:rPr>
        <w:t xml:space="preserve"> </w:t>
      </w:r>
    </w:p>
    <w:p w14:paraId="56B67955" w14:textId="14FF06CD" w:rsidR="00110BB3"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146EEC" w:rsidRPr="00CA753D">
        <w:rPr>
          <w:rFonts w:ascii="Times New Roman" w:eastAsia="Calibri" w:hAnsi="Times New Roman"/>
          <w:sz w:val="24"/>
          <w:szCs w:val="24"/>
        </w:rPr>
        <w:t>Uwzględniając wyżej wymienione kryteria autor pracy podjął decyzję o wykorzystaniu technologii konteneryzacji</w:t>
      </w:r>
      <w:r w:rsidR="008B7E1B" w:rsidRPr="00CA753D">
        <w:rPr>
          <w:rFonts w:ascii="Times New Roman" w:eastAsia="Calibri" w:hAnsi="Times New Roman"/>
          <w:sz w:val="24"/>
          <w:szCs w:val="24"/>
        </w:rPr>
        <w:t xml:space="preserve"> przy użyciu narzędzia Docker.</w:t>
      </w:r>
      <w:r w:rsidR="00C17EA4" w:rsidRPr="00CA753D">
        <w:rPr>
          <w:rFonts w:ascii="Times New Roman" w:eastAsia="Calibri" w:hAnsi="Times New Roman"/>
          <w:sz w:val="24"/>
          <w:szCs w:val="24"/>
        </w:rPr>
        <w:t xml:space="preserve"> Każdy kontener zawiera w sobie wszystkie potrzebne zależności do zbudowania oraz uruchomienia danego komponentu aplikacji. Kontenery są tworzone na podstawie obrazów</w:t>
      </w:r>
      <w:r w:rsidR="00600BD5" w:rsidRPr="00CA753D">
        <w:rPr>
          <w:rFonts w:ascii="Times New Roman" w:eastAsia="Calibri" w:hAnsi="Times New Roman"/>
          <w:sz w:val="24"/>
          <w:szCs w:val="24"/>
        </w:rPr>
        <w:t xml:space="preserve">, które </w:t>
      </w:r>
      <w:r w:rsidR="00C17EA4" w:rsidRPr="00CA753D">
        <w:rPr>
          <w:rFonts w:ascii="Times New Roman" w:eastAsia="Calibri" w:hAnsi="Times New Roman"/>
          <w:sz w:val="24"/>
          <w:szCs w:val="24"/>
        </w:rPr>
        <w:t>w terminologii Dockera oznacza</w:t>
      </w:r>
      <w:r w:rsidR="00600BD5" w:rsidRPr="00CA753D">
        <w:rPr>
          <w:rFonts w:ascii="Times New Roman" w:eastAsia="Calibri" w:hAnsi="Times New Roman"/>
          <w:sz w:val="24"/>
          <w:szCs w:val="24"/>
        </w:rPr>
        <w:t>ją</w:t>
      </w:r>
      <w:r w:rsidR="00C17EA4" w:rsidRPr="00CA753D">
        <w:rPr>
          <w:rFonts w:ascii="Times New Roman" w:eastAsia="Calibri" w:hAnsi="Times New Roman"/>
          <w:sz w:val="24"/>
          <w:szCs w:val="24"/>
        </w:rPr>
        <w:t xml:space="preserve"> niezmien</w:t>
      </w:r>
      <w:r w:rsidR="00600BD5" w:rsidRPr="00CA753D">
        <w:rPr>
          <w:rFonts w:ascii="Times New Roman" w:eastAsia="Calibri" w:hAnsi="Times New Roman"/>
          <w:sz w:val="24"/>
          <w:szCs w:val="24"/>
        </w:rPr>
        <w:t>ne</w:t>
      </w:r>
      <w:r w:rsidR="00C17EA4" w:rsidRPr="00CA753D">
        <w:rPr>
          <w:rFonts w:ascii="Times New Roman" w:eastAsia="Calibri" w:hAnsi="Times New Roman"/>
          <w:sz w:val="24"/>
          <w:szCs w:val="24"/>
        </w:rPr>
        <w:t xml:space="preserve"> szablon</w:t>
      </w:r>
      <w:r w:rsidR="00600BD5" w:rsidRPr="00CA753D">
        <w:rPr>
          <w:rFonts w:ascii="Times New Roman" w:eastAsia="Calibri" w:hAnsi="Times New Roman"/>
          <w:sz w:val="24"/>
          <w:szCs w:val="24"/>
        </w:rPr>
        <w:t xml:space="preserve">y </w:t>
      </w:r>
      <w:r w:rsidR="00C17EA4" w:rsidRPr="00CA753D">
        <w:rPr>
          <w:rFonts w:ascii="Times New Roman" w:eastAsia="Calibri" w:hAnsi="Times New Roman"/>
          <w:sz w:val="24"/>
          <w:szCs w:val="24"/>
        </w:rPr>
        <w:t>definiuj</w:t>
      </w:r>
      <w:r w:rsidR="00600BD5" w:rsidRPr="00CA753D">
        <w:rPr>
          <w:rFonts w:ascii="Times New Roman" w:eastAsia="Calibri" w:hAnsi="Times New Roman"/>
          <w:sz w:val="24"/>
          <w:szCs w:val="24"/>
        </w:rPr>
        <w:t>ące</w:t>
      </w:r>
      <w:r w:rsidR="00C17EA4" w:rsidRPr="00CA753D">
        <w:rPr>
          <w:rFonts w:ascii="Times New Roman" w:eastAsia="Calibri" w:hAnsi="Times New Roman"/>
          <w:sz w:val="24"/>
          <w:szCs w:val="24"/>
        </w:rPr>
        <w:t xml:space="preserve"> reguły budowania kontenerów.</w:t>
      </w:r>
      <w:r w:rsidR="00600BD5" w:rsidRPr="00CA753D">
        <w:rPr>
          <w:rFonts w:ascii="Times New Roman" w:eastAsia="Calibri" w:hAnsi="Times New Roman"/>
          <w:sz w:val="24"/>
          <w:szCs w:val="24"/>
        </w:rPr>
        <w:t xml:space="preserve"> Obrazy są </w:t>
      </w:r>
      <w:r w:rsidR="00024A82" w:rsidRPr="00CA753D">
        <w:rPr>
          <w:rFonts w:ascii="Times New Roman" w:eastAsia="Calibri" w:hAnsi="Times New Roman"/>
          <w:sz w:val="24"/>
          <w:szCs w:val="24"/>
        </w:rPr>
        <w:t>definiowane</w:t>
      </w:r>
      <w:r w:rsidR="00600BD5" w:rsidRPr="00CA753D">
        <w:rPr>
          <w:rFonts w:ascii="Times New Roman" w:eastAsia="Calibri" w:hAnsi="Times New Roman"/>
          <w:sz w:val="24"/>
          <w:szCs w:val="24"/>
        </w:rPr>
        <w:t xml:space="preserve"> </w:t>
      </w:r>
      <w:r w:rsidR="00024A82" w:rsidRPr="00CA753D">
        <w:rPr>
          <w:rFonts w:ascii="Times New Roman" w:eastAsia="Calibri" w:hAnsi="Times New Roman"/>
          <w:sz w:val="24"/>
          <w:szCs w:val="24"/>
        </w:rPr>
        <w:t>za pomocą</w:t>
      </w:r>
      <w:r w:rsidR="00600BD5" w:rsidRPr="00CA753D">
        <w:rPr>
          <w:rFonts w:ascii="Times New Roman" w:eastAsia="Calibri" w:hAnsi="Times New Roman"/>
          <w:sz w:val="24"/>
          <w:szCs w:val="24"/>
        </w:rPr>
        <w:t xml:space="preserve"> instrukcji zawartych w specjalnych plikach o nazwie Dockerfile.</w:t>
      </w:r>
    </w:p>
    <w:p w14:paraId="30AB2A09" w14:textId="057BDA74" w:rsidR="00146EEC"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506A3" w:rsidRPr="00CA753D">
        <w:rPr>
          <w:rFonts w:ascii="Times New Roman" w:eastAsia="Calibri" w:hAnsi="Times New Roman"/>
          <w:sz w:val="24"/>
          <w:szCs w:val="24"/>
        </w:rPr>
        <w:t>W przypadku zastosowania architektury mikrousługowej uruchomienie programu wymaga stworzenia większej ilości kontenerów. Narzędziem dedykowanym do zarządzania rozbudowaną infrastrukturą aplikacji jest Docker Compose</w:t>
      </w:r>
      <w:r w:rsidR="00DD5FB6" w:rsidRPr="00CA753D">
        <w:rPr>
          <w:rFonts w:ascii="Times New Roman" w:eastAsia="Calibri" w:hAnsi="Times New Roman"/>
          <w:sz w:val="24"/>
          <w:szCs w:val="24"/>
        </w:rPr>
        <w:t xml:space="preserve">, który umożliwia zbudowanie </w:t>
      </w:r>
      <w:r w:rsidR="00024A82" w:rsidRPr="00CA753D">
        <w:rPr>
          <w:rFonts w:ascii="Times New Roman" w:eastAsia="Calibri" w:hAnsi="Times New Roman"/>
          <w:sz w:val="24"/>
          <w:szCs w:val="24"/>
        </w:rPr>
        <w:t>i</w:t>
      </w:r>
      <w:r w:rsidR="00DD5FB6" w:rsidRPr="00CA753D">
        <w:rPr>
          <w:rFonts w:ascii="Times New Roman" w:eastAsia="Calibri" w:hAnsi="Times New Roman"/>
          <w:sz w:val="24"/>
          <w:szCs w:val="24"/>
        </w:rPr>
        <w:t xml:space="preserve"> uruchomienie </w:t>
      </w:r>
      <w:r w:rsidR="00024A82" w:rsidRPr="00CA753D">
        <w:rPr>
          <w:rFonts w:ascii="Times New Roman" w:eastAsia="Calibri" w:hAnsi="Times New Roman"/>
          <w:sz w:val="24"/>
          <w:szCs w:val="24"/>
        </w:rPr>
        <w:t xml:space="preserve">programu </w:t>
      </w:r>
      <w:r w:rsidR="00DD5FB6" w:rsidRPr="00CA753D">
        <w:rPr>
          <w:rFonts w:ascii="Times New Roman" w:eastAsia="Calibri" w:hAnsi="Times New Roman"/>
          <w:sz w:val="24"/>
          <w:szCs w:val="24"/>
        </w:rPr>
        <w:t xml:space="preserve">przy użyciu </w:t>
      </w:r>
      <w:r w:rsidR="00AE44C5" w:rsidRPr="00CA753D">
        <w:rPr>
          <w:rFonts w:ascii="Times New Roman" w:eastAsia="Calibri" w:hAnsi="Times New Roman"/>
          <w:sz w:val="24"/>
          <w:szCs w:val="24"/>
        </w:rPr>
        <w:t>jednej komendy</w:t>
      </w:r>
      <w:r w:rsidR="00DD5FB6" w:rsidRPr="00CA753D">
        <w:rPr>
          <w:rFonts w:ascii="Times New Roman" w:eastAsia="Calibri" w:hAnsi="Times New Roman"/>
          <w:sz w:val="24"/>
          <w:szCs w:val="24"/>
        </w:rPr>
        <w:t xml:space="preserve">. </w:t>
      </w:r>
      <w:r w:rsidR="003015D2" w:rsidRPr="00CA753D">
        <w:rPr>
          <w:rFonts w:ascii="Times New Roman" w:eastAsia="Calibri" w:hAnsi="Times New Roman"/>
          <w:sz w:val="24"/>
          <w:szCs w:val="24"/>
        </w:rPr>
        <w:t xml:space="preserve">Reguły budowania projektu są umieszczone w pliku o nazwie </w:t>
      </w:r>
      <w:r w:rsidR="003015D2" w:rsidRPr="00E55C53">
        <w:rPr>
          <w:rFonts w:ascii="Times New Roman" w:eastAsia="Calibri" w:hAnsi="Times New Roman"/>
          <w:i/>
          <w:iCs/>
          <w:sz w:val="24"/>
          <w:szCs w:val="24"/>
        </w:rPr>
        <w:t>docker-compose.yml</w:t>
      </w:r>
      <w:r w:rsidR="003015D2" w:rsidRPr="00CA753D">
        <w:rPr>
          <w:rFonts w:ascii="Times New Roman" w:eastAsia="Calibri" w:hAnsi="Times New Roman"/>
          <w:i/>
          <w:iCs/>
          <w:sz w:val="24"/>
          <w:szCs w:val="24"/>
        </w:rPr>
        <w:t xml:space="preserve">. </w:t>
      </w:r>
      <w:r w:rsidR="003015D2" w:rsidRPr="00CA753D">
        <w:rPr>
          <w:rFonts w:ascii="Times New Roman" w:eastAsia="Calibri" w:hAnsi="Times New Roman"/>
          <w:sz w:val="24"/>
          <w:szCs w:val="24"/>
        </w:rPr>
        <w:t xml:space="preserve">W ramach budowania wielokontenerowej aplikacji można </w:t>
      </w:r>
      <w:r w:rsidR="004B0061" w:rsidRPr="00CA753D">
        <w:rPr>
          <w:rFonts w:ascii="Times New Roman" w:eastAsia="Calibri" w:hAnsi="Times New Roman"/>
          <w:sz w:val="24"/>
          <w:szCs w:val="24"/>
        </w:rPr>
        <w:t>ustalić m.in. kolejność budowania oraz uruchamiania kontenerów, lokalizacje plików Dockerfile na podstawie których budowane są kontenery, lokalizację pliku zawierającego kopię zapasową dla baz danyc</w:t>
      </w:r>
      <w:r w:rsidR="00024A82" w:rsidRPr="00CA753D">
        <w:rPr>
          <w:rFonts w:ascii="Times New Roman" w:eastAsia="Calibri" w:hAnsi="Times New Roman"/>
          <w:sz w:val="24"/>
          <w:szCs w:val="24"/>
        </w:rPr>
        <w:t>h</w:t>
      </w:r>
      <w:r w:rsidR="004B0061" w:rsidRPr="00CA753D">
        <w:rPr>
          <w:rFonts w:ascii="Times New Roman" w:eastAsia="Calibri" w:hAnsi="Times New Roman"/>
          <w:sz w:val="24"/>
          <w:szCs w:val="24"/>
        </w:rPr>
        <w:t>.</w:t>
      </w:r>
    </w:p>
    <w:p w14:paraId="3A3F74CA" w14:textId="09383BC9" w:rsidR="00FC09B9"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8B3A32" w:rsidRPr="00CA753D">
        <w:rPr>
          <w:rFonts w:ascii="Times New Roman" w:eastAsia="Calibri" w:hAnsi="Times New Roman"/>
          <w:sz w:val="24"/>
          <w:szCs w:val="24"/>
        </w:rPr>
        <w:t>W</w:t>
      </w:r>
      <w:r w:rsidR="006A7092" w:rsidRPr="00CA753D">
        <w:rPr>
          <w:rFonts w:ascii="Times New Roman" w:eastAsia="Calibri" w:hAnsi="Times New Roman"/>
          <w:sz w:val="24"/>
          <w:szCs w:val="24"/>
        </w:rPr>
        <w:t xml:space="preserve">ażnym aspektem związanym z wykorzystaniem technologii konteneryzacji jest oddzielenie kontenera od środowiska zewnętrznego. </w:t>
      </w:r>
      <w:r w:rsidR="00AE341E" w:rsidRPr="00CA753D">
        <w:rPr>
          <w:rFonts w:ascii="Times New Roman" w:eastAsia="Calibri" w:hAnsi="Times New Roman"/>
          <w:sz w:val="24"/>
          <w:szCs w:val="24"/>
        </w:rPr>
        <w:t>A</w:t>
      </w:r>
      <w:r w:rsidR="006A7092" w:rsidRPr="00CA753D">
        <w:rPr>
          <w:rFonts w:ascii="Times New Roman" w:eastAsia="Calibri" w:hAnsi="Times New Roman"/>
          <w:sz w:val="24"/>
          <w:szCs w:val="24"/>
        </w:rPr>
        <w:t xml:space="preserve">plikacja działa w taki sam sposób na dowolnym systemie operacyjnym lub maszynie wirtualnej. Wobec tego można </w:t>
      </w:r>
      <w:r w:rsidR="00A1557B" w:rsidRPr="00CA753D">
        <w:rPr>
          <w:rFonts w:ascii="Times New Roman" w:eastAsia="Calibri" w:hAnsi="Times New Roman"/>
          <w:sz w:val="24"/>
          <w:szCs w:val="24"/>
        </w:rPr>
        <w:t>prze</w:t>
      </w:r>
      <w:r w:rsidR="006A7092" w:rsidRPr="00CA753D">
        <w:rPr>
          <w:rFonts w:ascii="Times New Roman" w:eastAsia="Calibri" w:hAnsi="Times New Roman"/>
          <w:sz w:val="24"/>
          <w:szCs w:val="24"/>
        </w:rPr>
        <w:t xml:space="preserve">testować </w:t>
      </w:r>
      <w:r w:rsidR="00AE341E" w:rsidRPr="00CA753D">
        <w:rPr>
          <w:rFonts w:ascii="Times New Roman" w:eastAsia="Calibri" w:hAnsi="Times New Roman"/>
          <w:sz w:val="24"/>
          <w:szCs w:val="24"/>
        </w:rPr>
        <w:t>program</w:t>
      </w:r>
      <w:r w:rsidR="006A7092" w:rsidRPr="00CA753D">
        <w:rPr>
          <w:rFonts w:ascii="Times New Roman" w:eastAsia="Calibri" w:hAnsi="Times New Roman"/>
          <w:sz w:val="24"/>
          <w:szCs w:val="24"/>
        </w:rPr>
        <w:t xml:space="preserve"> na lokalnej maszynie nie wpływając na działanie systemu na środowisku produkcyjnym. </w:t>
      </w:r>
      <w:r w:rsidR="00024A82" w:rsidRPr="00CA753D">
        <w:rPr>
          <w:rFonts w:ascii="Times New Roman" w:eastAsia="Calibri" w:hAnsi="Times New Roman"/>
          <w:sz w:val="24"/>
          <w:szCs w:val="24"/>
        </w:rPr>
        <w:t>W przypadku naprawy błędu w</w:t>
      </w:r>
      <w:r w:rsidR="006A7092" w:rsidRPr="00CA753D">
        <w:rPr>
          <w:rFonts w:ascii="Times New Roman" w:eastAsia="Calibri" w:hAnsi="Times New Roman"/>
          <w:sz w:val="24"/>
          <w:szCs w:val="24"/>
        </w:rPr>
        <w:t xml:space="preserve">ystarczy zreprodukować dane wejściowe, które spowodowały błąd i </w:t>
      </w:r>
      <w:r w:rsidR="00AE341E" w:rsidRPr="00CA753D">
        <w:rPr>
          <w:rFonts w:ascii="Times New Roman" w:eastAsia="Calibri" w:hAnsi="Times New Roman"/>
          <w:sz w:val="24"/>
          <w:szCs w:val="24"/>
        </w:rPr>
        <w:t>wprowadzić konieczne poprawki.</w:t>
      </w:r>
    </w:p>
    <w:p w14:paraId="22BB158B" w14:textId="419A5DD2" w:rsidR="00B35B05" w:rsidRPr="00CA753D"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FC09B9" w:rsidRPr="00CA753D">
        <w:rPr>
          <w:rFonts w:ascii="Times New Roman" w:eastAsia="Calibri" w:hAnsi="Times New Roman"/>
          <w:sz w:val="24"/>
          <w:szCs w:val="24"/>
        </w:rPr>
        <w:t xml:space="preserve">W celu uruchomienia aplikacji wymagana jest instalacja na docelowym urządzeniu systemu kontroli wersji Git oraz wyżej opisanego narzędzia Docker. System kontroli wersji Git </w:t>
      </w:r>
      <w:r w:rsidR="007660D8" w:rsidRPr="00CA753D">
        <w:rPr>
          <w:rFonts w:ascii="Times New Roman" w:eastAsia="Calibri" w:hAnsi="Times New Roman"/>
          <w:sz w:val="24"/>
          <w:szCs w:val="24"/>
        </w:rPr>
        <w:t>służy do</w:t>
      </w:r>
      <w:r w:rsidR="00FC09B9" w:rsidRPr="00CA753D">
        <w:rPr>
          <w:rFonts w:ascii="Times New Roman" w:eastAsia="Calibri" w:hAnsi="Times New Roman"/>
          <w:sz w:val="24"/>
          <w:szCs w:val="24"/>
        </w:rPr>
        <w:t xml:space="preserve"> stworzenia lokalnej kopii zdalnego repozytorium.</w:t>
      </w:r>
      <w:r w:rsidR="00024A82" w:rsidRPr="00CA753D">
        <w:rPr>
          <w:rFonts w:ascii="Times New Roman" w:eastAsia="Calibri" w:hAnsi="Times New Roman"/>
          <w:sz w:val="24"/>
          <w:szCs w:val="24"/>
        </w:rPr>
        <w:t xml:space="preserve"> Jeżeli aplikacja jest uruchamiana na systemie operacyjnym Windows należy zainstalować dodatek </w:t>
      </w:r>
      <w:r w:rsidR="00DC1EC5" w:rsidRPr="00CA753D">
        <w:rPr>
          <w:rFonts w:ascii="Times New Roman" w:eastAsia="Calibri" w:hAnsi="Times New Roman"/>
          <w:sz w:val="24"/>
          <w:szCs w:val="24"/>
        </w:rPr>
        <w:t>o nazwie Git Bash. Uzasadnienie wykorzystania konsoli Git</w:t>
      </w:r>
      <w:r w:rsidR="00CA753D">
        <w:rPr>
          <w:rFonts w:ascii="Times New Roman" w:eastAsia="Calibri" w:hAnsi="Times New Roman"/>
          <w:sz w:val="24"/>
          <w:szCs w:val="24"/>
        </w:rPr>
        <w:t xml:space="preserve"> </w:t>
      </w:r>
      <w:r w:rsidR="00DC1EC5" w:rsidRPr="00CA753D">
        <w:rPr>
          <w:rFonts w:ascii="Times New Roman" w:eastAsia="Calibri" w:hAnsi="Times New Roman"/>
          <w:sz w:val="24"/>
          <w:szCs w:val="24"/>
        </w:rPr>
        <w:t>Bash nastąpi w kolejnej sekcji.</w:t>
      </w:r>
      <w:r w:rsidR="00FC09B9" w:rsidRPr="00CA753D">
        <w:rPr>
          <w:rFonts w:ascii="Times New Roman" w:eastAsia="Calibri" w:hAnsi="Times New Roman"/>
          <w:sz w:val="24"/>
          <w:szCs w:val="24"/>
        </w:rPr>
        <w:t xml:space="preserve"> Narzędzie Docker </w:t>
      </w:r>
      <w:r w:rsidR="007660D8" w:rsidRPr="00CA753D">
        <w:rPr>
          <w:rFonts w:ascii="Times New Roman" w:eastAsia="Calibri" w:hAnsi="Times New Roman"/>
          <w:sz w:val="24"/>
          <w:szCs w:val="24"/>
        </w:rPr>
        <w:t xml:space="preserve">umożliwia </w:t>
      </w:r>
      <w:r w:rsidR="00FC09B9" w:rsidRPr="00CA753D">
        <w:rPr>
          <w:rFonts w:ascii="Times New Roman" w:eastAsia="Calibri" w:hAnsi="Times New Roman"/>
          <w:sz w:val="24"/>
          <w:szCs w:val="24"/>
        </w:rPr>
        <w:t>automaty</w:t>
      </w:r>
      <w:r w:rsidR="007660D8" w:rsidRPr="00CA753D">
        <w:rPr>
          <w:rFonts w:ascii="Times New Roman" w:eastAsia="Calibri" w:hAnsi="Times New Roman"/>
          <w:sz w:val="24"/>
          <w:szCs w:val="24"/>
        </w:rPr>
        <w:t>czne</w:t>
      </w:r>
      <w:r w:rsidR="00FC09B9" w:rsidRPr="00CA753D">
        <w:rPr>
          <w:rFonts w:ascii="Times New Roman" w:eastAsia="Calibri" w:hAnsi="Times New Roman"/>
          <w:sz w:val="24"/>
          <w:szCs w:val="24"/>
        </w:rPr>
        <w:t xml:space="preserve"> zbudowania oraz uruchomienia aplikacji.</w:t>
      </w:r>
      <w:r w:rsidR="00B35B05" w:rsidRPr="00CA753D">
        <w:rPr>
          <w:rFonts w:ascii="Times New Roman" w:eastAsia="Calibri" w:hAnsi="Times New Roman"/>
          <w:sz w:val="24"/>
          <w:szCs w:val="24"/>
        </w:rPr>
        <w:t xml:space="preserve"> </w:t>
      </w:r>
    </w:p>
    <w:p w14:paraId="2C3CEF51" w14:textId="567437BE" w:rsidR="00A25D08"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B35B05" w:rsidRPr="00CA753D">
        <w:rPr>
          <w:rFonts w:ascii="Times New Roman" w:eastAsia="Calibri" w:hAnsi="Times New Roman"/>
          <w:sz w:val="24"/>
          <w:szCs w:val="24"/>
        </w:rPr>
        <w:t xml:space="preserve">W </w:t>
      </w:r>
      <w:r w:rsidR="00AE44C5" w:rsidRPr="00CA753D">
        <w:rPr>
          <w:rFonts w:ascii="Times New Roman" w:eastAsia="Calibri" w:hAnsi="Times New Roman"/>
          <w:sz w:val="24"/>
          <w:szCs w:val="24"/>
        </w:rPr>
        <w:t>momencie pisania niniejszej pracy</w:t>
      </w:r>
      <w:r w:rsidR="00B35B05" w:rsidRPr="00CA753D">
        <w:rPr>
          <w:rFonts w:ascii="Times New Roman" w:eastAsia="Calibri" w:hAnsi="Times New Roman"/>
          <w:sz w:val="24"/>
          <w:szCs w:val="24"/>
        </w:rPr>
        <w:t xml:space="preserve"> kod źródłowy programu jest umieszczony na platformie GitHub. </w:t>
      </w:r>
      <w:r w:rsidR="00FA4306" w:rsidRPr="00CA753D">
        <w:rPr>
          <w:rFonts w:ascii="Times New Roman" w:eastAsia="Calibri" w:hAnsi="Times New Roman"/>
          <w:sz w:val="24"/>
          <w:szCs w:val="24"/>
        </w:rPr>
        <w:t xml:space="preserve">W celu zabezpieczenia wrażliwych informacji dotyczących sposobu budowania API-Key oraz JWT repozytorium zostało oznaczone jako prywatne. Wydział udostępnił maszynę wirtualną wykorzystującą system operacyjny Rocky Linux. Maszyna znajduje się pod adresem </w:t>
      </w:r>
      <w:r w:rsidR="00FA4306" w:rsidRPr="00E55C53">
        <w:rPr>
          <w:rFonts w:ascii="Times New Roman" w:eastAsia="Calibri" w:hAnsi="Times New Roman"/>
          <w:i/>
          <w:iCs/>
          <w:sz w:val="24"/>
          <w:szCs w:val="24"/>
        </w:rPr>
        <w:t>172.20.40.211</w:t>
      </w:r>
      <w:r w:rsidR="00FA4306" w:rsidRPr="00CA753D">
        <w:rPr>
          <w:rFonts w:ascii="Times New Roman" w:eastAsia="Calibri" w:hAnsi="Times New Roman"/>
          <w:sz w:val="24"/>
          <w:szCs w:val="24"/>
        </w:rPr>
        <w:t>. W celu uruchomienia systemu zainstalowałem wszystkie potrzebne aplikacje wymienione powyżej.</w:t>
      </w:r>
      <w:r w:rsidR="002110BF" w:rsidRPr="00CA753D">
        <w:rPr>
          <w:rFonts w:ascii="Times New Roman" w:eastAsia="Calibri" w:hAnsi="Times New Roman"/>
          <w:sz w:val="24"/>
          <w:szCs w:val="24"/>
        </w:rPr>
        <w:t xml:space="preserve"> Działanie aplikacji można sprawdzić tylko i wyłącznie będąc zalogowanym do sieci wydziału. Strona logowania do systemu znajduje się pod adresem </w:t>
      </w:r>
      <w:hyperlink r:id="rId11" w:history="1">
        <w:r w:rsidR="00024A82" w:rsidRPr="00E55C53">
          <w:rPr>
            <w:rStyle w:val="Hipercze"/>
            <w:rFonts w:eastAsia="Calibri"/>
            <w:i/>
            <w:iCs/>
          </w:rPr>
          <w:t>http://172.20.40.211:3000</w:t>
        </w:r>
      </w:hyperlink>
      <w:r w:rsidR="002110BF" w:rsidRPr="00CA753D">
        <w:rPr>
          <w:rFonts w:ascii="Times New Roman" w:eastAsia="Calibri" w:hAnsi="Times New Roman"/>
          <w:sz w:val="24"/>
          <w:szCs w:val="24"/>
        </w:rPr>
        <w:t>.</w:t>
      </w:r>
    </w:p>
    <w:p w14:paraId="2B7D4E16" w14:textId="3EFCC077" w:rsidR="007660D8" w:rsidRPr="00E55C53" w:rsidRDefault="007660D8" w:rsidP="00E55C53">
      <w:pPr>
        <w:pStyle w:val="Akapitzlist"/>
        <w:numPr>
          <w:ilvl w:val="1"/>
          <w:numId w:val="2"/>
        </w:numPr>
        <w:tabs>
          <w:tab w:val="left" w:pos="709"/>
          <w:tab w:val="center" w:pos="4536"/>
        </w:tabs>
        <w:spacing w:line="276" w:lineRule="auto"/>
        <w:jc w:val="both"/>
        <w:rPr>
          <w:rFonts w:ascii="Times New Roman" w:eastAsia="Calibri" w:hAnsi="Times New Roman"/>
          <w:sz w:val="24"/>
          <w:szCs w:val="24"/>
        </w:rPr>
      </w:pPr>
      <w:r w:rsidRPr="00E55C53">
        <w:rPr>
          <w:rFonts w:ascii="Times New Roman" w:eastAsia="Calibri" w:hAnsi="Times New Roman"/>
          <w:b/>
          <w:bCs/>
          <w:sz w:val="26"/>
          <w:szCs w:val="26"/>
        </w:rPr>
        <w:lastRenderedPageBreak/>
        <w:t>Pierwsze uruchomienie systemu</w:t>
      </w:r>
    </w:p>
    <w:p w14:paraId="4B8F8EC4" w14:textId="1D203102" w:rsidR="00C935F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935FC">
        <w:rPr>
          <w:rFonts w:ascii="Times New Roman" w:eastAsia="Calibri" w:hAnsi="Times New Roman"/>
          <w:sz w:val="24"/>
          <w:szCs w:val="24"/>
        </w:rPr>
        <w:t xml:space="preserve">Poniższa instrukcja </w:t>
      </w:r>
      <w:r w:rsidR="007B55FA">
        <w:rPr>
          <w:rFonts w:ascii="Times New Roman" w:eastAsia="Calibri" w:hAnsi="Times New Roman"/>
          <w:sz w:val="24"/>
          <w:szCs w:val="24"/>
        </w:rPr>
        <w:t>przedstawia</w:t>
      </w:r>
      <w:r w:rsidR="00C935FC">
        <w:rPr>
          <w:rFonts w:ascii="Times New Roman" w:eastAsia="Calibri" w:hAnsi="Times New Roman"/>
          <w:sz w:val="24"/>
          <w:szCs w:val="24"/>
        </w:rPr>
        <w:t xml:space="preserve"> wykorzystani</w:t>
      </w:r>
      <w:r w:rsidR="007B55FA">
        <w:rPr>
          <w:rFonts w:ascii="Times New Roman" w:eastAsia="Calibri" w:hAnsi="Times New Roman"/>
          <w:sz w:val="24"/>
          <w:szCs w:val="24"/>
        </w:rPr>
        <w:t>e</w:t>
      </w:r>
      <w:r w:rsidR="00C935FC">
        <w:rPr>
          <w:rFonts w:ascii="Times New Roman" w:eastAsia="Calibri" w:hAnsi="Times New Roman"/>
          <w:sz w:val="24"/>
          <w:szCs w:val="24"/>
        </w:rPr>
        <w:t xml:space="preserve"> komend w dowolnym wierszu poleceń. Część niżej wymienionych operacji może zostać zastąpiona poprzez wykorzystanie narzędzi posiadających </w:t>
      </w:r>
      <w:r w:rsidR="007B55FA">
        <w:rPr>
          <w:rFonts w:ascii="Times New Roman" w:eastAsia="Calibri" w:hAnsi="Times New Roman"/>
          <w:sz w:val="24"/>
          <w:szCs w:val="24"/>
        </w:rPr>
        <w:t xml:space="preserve">graficzny </w:t>
      </w:r>
      <w:r w:rsidR="00C935FC">
        <w:rPr>
          <w:rFonts w:ascii="Times New Roman" w:eastAsia="Calibri" w:hAnsi="Times New Roman"/>
          <w:sz w:val="24"/>
          <w:szCs w:val="24"/>
        </w:rPr>
        <w:t>interfejs użytkownika</w:t>
      </w:r>
      <w:r w:rsidR="007B55FA">
        <w:rPr>
          <w:rFonts w:ascii="Times New Roman" w:eastAsia="Calibri" w:hAnsi="Times New Roman"/>
          <w:sz w:val="24"/>
          <w:szCs w:val="24"/>
        </w:rPr>
        <w:t xml:space="preserve"> takich jak</w:t>
      </w:r>
      <w:r w:rsidR="00C935FC">
        <w:rPr>
          <w:rFonts w:ascii="Times New Roman" w:eastAsia="Calibri" w:hAnsi="Times New Roman"/>
          <w:sz w:val="24"/>
          <w:szCs w:val="24"/>
        </w:rPr>
        <w:t xml:space="preserve"> IntelliJ IDEA lub Docker Desktop. </w:t>
      </w:r>
    </w:p>
    <w:p w14:paraId="18AD81AB" w14:textId="4EE28BF0" w:rsidR="0069762C" w:rsidRDefault="004874A7"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024A82">
        <w:rPr>
          <w:rFonts w:ascii="Times New Roman" w:eastAsia="Calibri" w:hAnsi="Times New Roman"/>
          <w:sz w:val="24"/>
          <w:szCs w:val="24"/>
        </w:rPr>
        <w:t xml:space="preserve">Pierwszym krokiem wymaganym do uruchomienia systemu na dowolnej maszynie jest utworzenie lokalnej kopii repozytorium za pomocą komendy </w:t>
      </w:r>
      <w:r w:rsidR="00024A82" w:rsidRPr="00E55C53">
        <w:rPr>
          <w:rFonts w:ascii="Times New Roman" w:eastAsia="Calibri" w:hAnsi="Times New Roman"/>
          <w:i/>
          <w:iCs/>
          <w:sz w:val="24"/>
          <w:szCs w:val="24"/>
        </w:rPr>
        <w:t>git clone</w:t>
      </w:r>
      <w:r w:rsidR="00024A82">
        <w:rPr>
          <w:rFonts w:ascii="Times New Roman" w:eastAsia="Calibri" w:hAnsi="Times New Roman"/>
          <w:sz w:val="24"/>
          <w:szCs w:val="24"/>
        </w:rPr>
        <w:t>.</w:t>
      </w:r>
      <w:r w:rsidR="002A1BDA">
        <w:rPr>
          <w:rFonts w:ascii="Times New Roman" w:eastAsia="Calibri" w:hAnsi="Times New Roman"/>
          <w:sz w:val="24"/>
          <w:szCs w:val="24"/>
        </w:rPr>
        <w:t xml:space="preserve"> Aplikacja </w:t>
      </w:r>
      <w:r w:rsidR="007B55FA">
        <w:rPr>
          <w:rFonts w:ascii="Times New Roman" w:eastAsia="Calibri" w:hAnsi="Times New Roman"/>
          <w:sz w:val="24"/>
          <w:szCs w:val="24"/>
        </w:rPr>
        <w:t>do</w:t>
      </w:r>
      <w:r w:rsidR="002A1BDA">
        <w:rPr>
          <w:rFonts w:ascii="Times New Roman" w:eastAsia="Calibri" w:hAnsi="Times New Roman"/>
          <w:sz w:val="24"/>
          <w:szCs w:val="24"/>
        </w:rPr>
        <w:t xml:space="preserve"> </w:t>
      </w:r>
      <w:r w:rsidR="007B55FA">
        <w:rPr>
          <w:rFonts w:ascii="Times New Roman" w:eastAsia="Calibri" w:hAnsi="Times New Roman"/>
          <w:sz w:val="24"/>
          <w:szCs w:val="24"/>
        </w:rPr>
        <w:t>wy</w:t>
      </w:r>
      <w:r w:rsidR="002A1BDA">
        <w:rPr>
          <w:rFonts w:ascii="Times New Roman" w:eastAsia="Calibri" w:hAnsi="Times New Roman"/>
          <w:sz w:val="24"/>
          <w:szCs w:val="24"/>
        </w:rPr>
        <w:t>generowani</w:t>
      </w:r>
      <w:r w:rsidR="007B55FA">
        <w:rPr>
          <w:rFonts w:ascii="Times New Roman" w:eastAsia="Calibri" w:hAnsi="Times New Roman"/>
          <w:sz w:val="24"/>
          <w:szCs w:val="24"/>
        </w:rPr>
        <w:t>a</w:t>
      </w:r>
      <w:r w:rsidR="002A1BDA">
        <w:rPr>
          <w:rFonts w:ascii="Times New Roman" w:eastAsia="Calibri" w:hAnsi="Times New Roman"/>
          <w:sz w:val="24"/>
          <w:szCs w:val="24"/>
        </w:rPr>
        <w:t xml:space="preserve"> JWT wykorzystuje parę asymetrycznych kluczy służących do kodowania oraz dekodowania żetonów. </w:t>
      </w:r>
      <w:r w:rsidR="007B55FA">
        <w:rPr>
          <w:rFonts w:ascii="Times New Roman" w:eastAsia="Calibri" w:hAnsi="Times New Roman"/>
          <w:sz w:val="24"/>
          <w:szCs w:val="24"/>
        </w:rPr>
        <w:t>W związku z tym</w:t>
      </w:r>
      <w:r w:rsidR="00A25D11">
        <w:rPr>
          <w:rFonts w:ascii="Times New Roman" w:eastAsia="Calibri" w:hAnsi="Times New Roman"/>
          <w:sz w:val="24"/>
          <w:szCs w:val="24"/>
        </w:rPr>
        <w:t xml:space="preserve"> </w:t>
      </w:r>
      <w:r w:rsidR="007B55FA">
        <w:rPr>
          <w:rFonts w:ascii="Times New Roman" w:eastAsia="Calibri" w:hAnsi="Times New Roman"/>
          <w:sz w:val="24"/>
          <w:szCs w:val="24"/>
        </w:rPr>
        <w:t>do prawidłowego działania mechanizmu autoryzacji wymagane jest</w:t>
      </w:r>
      <w:r w:rsidR="002A1BDA">
        <w:rPr>
          <w:rFonts w:ascii="Times New Roman" w:eastAsia="Calibri" w:hAnsi="Times New Roman"/>
          <w:sz w:val="24"/>
          <w:szCs w:val="24"/>
        </w:rPr>
        <w:t xml:space="preserve"> utworz</w:t>
      </w:r>
      <w:r w:rsidR="007B55FA">
        <w:rPr>
          <w:rFonts w:ascii="Times New Roman" w:eastAsia="Calibri" w:hAnsi="Times New Roman"/>
          <w:sz w:val="24"/>
          <w:szCs w:val="24"/>
        </w:rPr>
        <w:t>enie</w:t>
      </w:r>
      <w:r w:rsidR="002A1BDA">
        <w:rPr>
          <w:rFonts w:ascii="Times New Roman" w:eastAsia="Calibri" w:hAnsi="Times New Roman"/>
          <w:sz w:val="24"/>
          <w:szCs w:val="24"/>
        </w:rPr>
        <w:t xml:space="preserve">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publiczn</w:t>
      </w:r>
      <w:r w:rsidR="007B55FA">
        <w:rPr>
          <w:rFonts w:ascii="Times New Roman" w:eastAsia="Calibri" w:hAnsi="Times New Roman"/>
          <w:sz w:val="24"/>
          <w:szCs w:val="24"/>
        </w:rPr>
        <w:t>ego</w:t>
      </w:r>
      <w:r w:rsidR="002A1BDA">
        <w:rPr>
          <w:rFonts w:ascii="Times New Roman" w:eastAsia="Calibri" w:hAnsi="Times New Roman"/>
          <w:sz w:val="24"/>
          <w:szCs w:val="24"/>
        </w:rPr>
        <w:t xml:space="preserve"> oraz klucz</w:t>
      </w:r>
      <w:r w:rsidR="007B55FA">
        <w:rPr>
          <w:rFonts w:ascii="Times New Roman" w:eastAsia="Calibri" w:hAnsi="Times New Roman"/>
          <w:sz w:val="24"/>
          <w:szCs w:val="24"/>
        </w:rPr>
        <w:t>a</w:t>
      </w:r>
      <w:r w:rsidR="002A1BDA">
        <w:rPr>
          <w:rFonts w:ascii="Times New Roman" w:eastAsia="Calibri" w:hAnsi="Times New Roman"/>
          <w:sz w:val="24"/>
          <w:szCs w:val="24"/>
        </w:rPr>
        <w:t xml:space="preserve"> prywatn</w:t>
      </w:r>
      <w:r w:rsidR="007B55FA">
        <w:rPr>
          <w:rFonts w:ascii="Times New Roman" w:eastAsia="Calibri" w:hAnsi="Times New Roman"/>
          <w:sz w:val="24"/>
          <w:szCs w:val="24"/>
        </w:rPr>
        <w:t>ego</w:t>
      </w:r>
      <w:r w:rsidR="002A1BDA">
        <w:rPr>
          <w:rFonts w:ascii="Times New Roman" w:eastAsia="Calibri" w:hAnsi="Times New Roman"/>
          <w:sz w:val="24"/>
          <w:szCs w:val="24"/>
        </w:rPr>
        <w:t>.</w:t>
      </w:r>
      <w:r w:rsidR="00A25D11">
        <w:rPr>
          <w:rFonts w:ascii="Times New Roman" w:eastAsia="Calibri" w:hAnsi="Times New Roman"/>
          <w:sz w:val="24"/>
          <w:szCs w:val="24"/>
        </w:rPr>
        <w:t xml:space="preserve"> </w:t>
      </w:r>
      <w:r w:rsidR="00C935FC">
        <w:rPr>
          <w:rFonts w:ascii="Times New Roman" w:eastAsia="Calibri" w:hAnsi="Times New Roman"/>
          <w:sz w:val="24"/>
          <w:szCs w:val="24"/>
        </w:rPr>
        <w:t xml:space="preserve"> </w:t>
      </w:r>
      <w:r w:rsidR="007B55FA">
        <w:rPr>
          <w:rFonts w:ascii="Times New Roman" w:eastAsia="Calibri" w:hAnsi="Times New Roman"/>
          <w:sz w:val="24"/>
          <w:szCs w:val="24"/>
        </w:rPr>
        <w:t>W tym celu trzeba</w:t>
      </w:r>
      <w:r w:rsidR="003D0256">
        <w:rPr>
          <w:rFonts w:ascii="Times New Roman" w:eastAsia="Calibri" w:hAnsi="Times New Roman"/>
          <w:sz w:val="24"/>
          <w:szCs w:val="24"/>
        </w:rPr>
        <w:t xml:space="preserve"> przenieść się do lokalizacji </w:t>
      </w:r>
      <w:r w:rsidR="003D0256" w:rsidRPr="00E55C53">
        <w:rPr>
          <w:rFonts w:ascii="Times New Roman" w:eastAsia="Calibri" w:hAnsi="Times New Roman"/>
          <w:i/>
          <w:iCs/>
          <w:sz w:val="24"/>
          <w:szCs w:val="24"/>
        </w:rPr>
        <w:t>master-thesis/auth-service/src/main/resources</w:t>
      </w:r>
      <w:r w:rsidR="003D0256">
        <w:rPr>
          <w:rFonts w:ascii="Times New Roman" w:eastAsia="Calibri" w:hAnsi="Times New Roman"/>
          <w:sz w:val="24"/>
          <w:szCs w:val="24"/>
        </w:rPr>
        <w:t xml:space="preserve">. Następnie </w:t>
      </w:r>
      <w:r w:rsidR="007B55FA">
        <w:rPr>
          <w:rFonts w:ascii="Times New Roman" w:eastAsia="Calibri" w:hAnsi="Times New Roman"/>
          <w:sz w:val="24"/>
          <w:szCs w:val="24"/>
        </w:rPr>
        <w:t>administrator</w:t>
      </w:r>
      <w:r w:rsidR="00733A1A">
        <w:rPr>
          <w:rFonts w:ascii="Times New Roman" w:eastAsia="Calibri" w:hAnsi="Times New Roman"/>
          <w:sz w:val="24"/>
          <w:szCs w:val="24"/>
        </w:rPr>
        <w:t xml:space="preserve"> musi</w:t>
      </w:r>
      <w:r w:rsidR="00C935FC">
        <w:rPr>
          <w:rFonts w:ascii="Times New Roman" w:eastAsia="Calibri" w:hAnsi="Times New Roman"/>
          <w:sz w:val="24"/>
          <w:szCs w:val="24"/>
        </w:rPr>
        <w:t xml:space="preserve"> utworzyć nowy katalog </w:t>
      </w:r>
      <w:r w:rsidR="002A1BDA">
        <w:rPr>
          <w:rFonts w:ascii="Times New Roman" w:eastAsia="Calibri" w:hAnsi="Times New Roman"/>
          <w:sz w:val="24"/>
          <w:szCs w:val="24"/>
        </w:rPr>
        <w:t>o</w:t>
      </w:r>
      <w:r w:rsidR="00C935FC">
        <w:rPr>
          <w:rFonts w:ascii="Times New Roman" w:eastAsia="Calibri" w:hAnsi="Times New Roman"/>
          <w:sz w:val="24"/>
          <w:szCs w:val="24"/>
        </w:rPr>
        <w:t xml:space="preserve"> nazwie </w:t>
      </w:r>
      <w:r w:rsidR="00C935FC" w:rsidRPr="00E55C53">
        <w:rPr>
          <w:rFonts w:ascii="Times New Roman" w:eastAsia="Calibri" w:hAnsi="Times New Roman"/>
          <w:i/>
          <w:iCs/>
          <w:sz w:val="24"/>
          <w:szCs w:val="24"/>
        </w:rPr>
        <w:t>certs</w:t>
      </w:r>
      <w:r w:rsidR="00C935FC">
        <w:rPr>
          <w:rFonts w:ascii="Times New Roman" w:eastAsia="Calibri" w:hAnsi="Times New Roman"/>
          <w:sz w:val="24"/>
          <w:szCs w:val="24"/>
        </w:rPr>
        <w:t>.</w:t>
      </w:r>
      <w:r w:rsidR="003D0256">
        <w:rPr>
          <w:rFonts w:ascii="Times New Roman" w:eastAsia="Calibri" w:hAnsi="Times New Roman"/>
          <w:sz w:val="24"/>
          <w:szCs w:val="24"/>
        </w:rPr>
        <w:t xml:space="preserve"> W katalogu </w:t>
      </w:r>
      <w:r w:rsidR="003D0256" w:rsidRPr="00E55C53">
        <w:rPr>
          <w:rFonts w:ascii="Times New Roman" w:eastAsia="Calibri" w:hAnsi="Times New Roman"/>
          <w:i/>
          <w:iCs/>
          <w:sz w:val="24"/>
          <w:szCs w:val="24"/>
        </w:rPr>
        <w:t>certs</w:t>
      </w:r>
      <w:r w:rsidR="00C935FC">
        <w:rPr>
          <w:rFonts w:ascii="Times New Roman" w:eastAsia="Calibri" w:hAnsi="Times New Roman"/>
          <w:sz w:val="24"/>
          <w:szCs w:val="24"/>
        </w:rPr>
        <w:t xml:space="preserve"> </w:t>
      </w:r>
      <w:r w:rsidR="00733A1A">
        <w:rPr>
          <w:rFonts w:ascii="Times New Roman" w:eastAsia="Calibri" w:hAnsi="Times New Roman"/>
          <w:sz w:val="24"/>
          <w:szCs w:val="24"/>
        </w:rPr>
        <w:t>należy</w:t>
      </w:r>
      <w:r w:rsidR="0069762C">
        <w:rPr>
          <w:rFonts w:ascii="Times New Roman" w:eastAsia="Calibri" w:hAnsi="Times New Roman"/>
          <w:sz w:val="24"/>
          <w:szCs w:val="24"/>
        </w:rPr>
        <w:t xml:space="preserve"> wyko</w:t>
      </w:r>
      <w:r w:rsidR="0075079E">
        <w:rPr>
          <w:rFonts w:ascii="Times New Roman" w:eastAsia="Calibri" w:hAnsi="Times New Roman"/>
          <w:sz w:val="24"/>
          <w:szCs w:val="24"/>
        </w:rPr>
        <w:t>n</w:t>
      </w:r>
      <w:r w:rsidR="0069762C">
        <w:rPr>
          <w:rFonts w:ascii="Times New Roman" w:eastAsia="Calibri" w:hAnsi="Times New Roman"/>
          <w:sz w:val="24"/>
          <w:szCs w:val="24"/>
        </w:rPr>
        <w:t xml:space="preserve">ać </w:t>
      </w:r>
      <w:r w:rsidR="00733A1A">
        <w:rPr>
          <w:rFonts w:ascii="Times New Roman" w:eastAsia="Calibri" w:hAnsi="Times New Roman"/>
          <w:sz w:val="24"/>
          <w:szCs w:val="24"/>
        </w:rPr>
        <w:t>poniższą</w:t>
      </w:r>
      <w:r w:rsidR="0069762C">
        <w:rPr>
          <w:rFonts w:ascii="Times New Roman" w:eastAsia="Calibri" w:hAnsi="Times New Roman"/>
          <w:sz w:val="24"/>
          <w:szCs w:val="24"/>
        </w:rPr>
        <w:t xml:space="preserve"> sekwencję komend</w:t>
      </w:r>
      <w:r w:rsidR="00733A1A">
        <w:rPr>
          <w:rFonts w:ascii="Times New Roman" w:eastAsia="Calibri" w:hAnsi="Times New Roman"/>
          <w:sz w:val="24"/>
          <w:szCs w:val="24"/>
        </w:rPr>
        <w:t>.</w:t>
      </w:r>
    </w:p>
    <w:p w14:paraId="09B22964" w14:textId="77777777" w:rsidR="00733A1A" w:rsidRDefault="00733A1A" w:rsidP="00E55C53">
      <w:pPr>
        <w:tabs>
          <w:tab w:val="left" w:pos="709"/>
          <w:tab w:val="center" w:pos="4536"/>
        </w:tabs>
        <w:spacing w:after="0" w:line="276" w:lineRule="auto"/>
        <w:jc w:val="both"/>
        <w:rPr>
          <w:rFonts w:ascii="Times New Roman" w:eastAsia="Calibri" w:hAnsi="Times New Roman"/>
          <w:sz w:val="24"/>
          <w:szCs w:val="24"/>
        </w:rPr>
      </w:pPr>
    </w:p>
    <w:bookmarkStart w:id="0" w:name="_MON_1753784945"/>
    <w:bookmarkEnd w:id="0"/>
    <w:p w14:paraId="12CB3AB8" w14:textId="1673CF57" w:rsidR="00733A1A" w:rsidRDefault="00D1558D" w:rsidP="00E55C53">
      <w:pPr>
        <w:keepNext/>
        <w:tabs>
          <w:tab w:val="left" w:pos="709"/>
          <w:tab w:val="center" w:pos="4536"/>
        </w:tabs>
        <w:spacing w:after="0" w:line="276" w:lineRule="auto"/>
        <w:jc w:val="both"/>
      </w:pPr>
      <w:r>
        <w:rPr>
          <w:rFonts w:ascii="Times New Roman" w:eastAsia="Calibri" w:hAnsi="Times New Roman"/>
          <w:sz w:val="24"/>
          <w:szCs w:val="24"/>
        </w:rPr>
        <w:object w:dxaOrig="9072" w:dyaOrig="786" w14:anchorId="16F828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2.6pt" o:ole="">
            <v:imagedata r:id="rId12" o:title=""/>
          </v:shape>
          <o:OLEObject Type="Embed" ProgID="Word.OpenDocumentText.12" ShapeID="_x0000_i1025" DrawAspect="Content" ObjectID="_1754391109" r:id="rId13"/>
        </w:object>
      </w:r>
    </w:p>
    <w:p w14:paraId="7D9908C1" w14:textId="3DF346A0" w:rsidR="0075079E"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33A1A" w:rsidRPr="00E55C53">
        <w:rPr>
          <w:rFonts w:ascii="Times New Roman" w:hAnsi="Times New Roman"/>
          <w:color w:val="000000" w:themeColor="text1"/>
          <w:sz w:val="22"/>
          <w:szCs w:val="22"/>
        </w:rPr>
        <w:t xml:space="preserve"> </w:t>
      </w:r>
      <w:r w:rsidR="00733A1A" w:rsidRPr="00E55C53">
        <w:rPr>
          <w:rFonts w:ascii="Times New Roman" w:hAnsi="Times New Roman"/>
          <w:color w:val="000000" w:themeColor="text1"/>
          <w:sz w:val="22"/>
          <w:szCs w:val="22"/>
        </w:rPr>
        <w:fldChar w:fldCharType="begin"/>
      </w:r>
      <w:r w:rsidR="00733A1A" w:rsidRPr="00E55C53">
        <w:rPr>
          <w:rFonts w:ascii="Times New Roman" w:hAnsi="Times New Roman"/>
          <w:color w:val="000000" w:themeColor="text1"/>
          <w:sz w:val="22"/>
          <w:szCs w:val="22"/>
        </w:rPr>
        <w:instrText xml:space="preserve"> SEQ Rysunek \* ARABIC </w:instrText>
      </w:r>
      <w:r w:rsidR="00733A1A" w:rsidRPr="00E55C53">
        <w:rPr>
          <w:rFonts w:ascii="Times New Roman" w:hAnsi="Times New Roman"/>
          <w:color w:val="000000" w:themeColor="text1"/>
          <w:sz w:val="22"/>
          <w:szCs w:val="22"/>
        </w:rPr>
        <w:fldChar w:fldCharType="separate"/>
      </w:r>
      <w:r w:rsidR="00B2772A">
        <w:rPr>
          <w:rFonts w:ascii="Times New Roman" w:hAnsi="Times New Roman"/>
          <w:noProof/>
          <w:color w:val="000000" w:themeColor="text1"/>
          <w:sz w:val="22"/>
          <w:szCs w:val="22"/>
        </w:rPr>
        <w:t>1</w:t>
      </w:r>
      <w:r w:rsidR="00733A1A" w:rsidRPr="00E55C53">
        <w:rPr>
          <w:rFonts w:ascii="Times New Roman" w:hAnsi="Times New Roman"/>
          <w:color w:val="000000" w:themeColor="text1"/>
          <w:sz w:val="22"/>
          <w:szCs w:val="22"/>
        </w:rPr>
        <w:fldChar w:fldCharType="end"/>
      </w:r>
      <w:r w:rsidR="00733A1A" w:rsidRPr="00E55C53">
        <w:rPr>
          <w:rFonts w:ascii="Times New Roman" w:hAnsi="Times New Roman"/>
          <w:color w:val="000000" w:themeColor="text1"/>
          <w:sz w:val="22"/>
          <w:szCs w:val="22"/>
        </w:rPr>
        <w:t xml:space="preserve"> Utworzenie klucza publicznego oraz klucza prywatnego</w:t>
      </w:r>
    </w:p>
    <w:p w14:paraId="68F74C5A" w14:textId="26DD96FA" w:rsidR="00CA7DC3" w:rsidRDefault="00D301AB" w:rsidP="00E55C53">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Biblioteka</w:t>
      </w:r>
      <w:r w:rsidR="00733A1A">
        <w:rPr>
          <w:rFonts w:ascii="Times New Roman" w:eastAsia="Calibri" w:hAnsi="Times New Roman"/>
          <w:sz w:val="24"/>
          <w:szCs w:val="24"/>
        </w:rPr>
        <w:t xml:space="preserve"> </w:t>
      </w:r>
      <w:r>
        <w:rPr>
          <w:rFonts w:ascii="Times New Roman" w:eastAsia="Calibri" w:hAnsi="Times New Roman"/>
          <w:sz w:val="24"/>
          <w:szCs w:val="24"/>
        </w:rPr>
        <w:t>O</w:t>
      </w:r>
      <w:r w:rsidR="00733A1A">
        <w:rPr>
          <w:rFonts w:ascii="Times New Roman" w:eastAsia="Calibri" w:hAnsi="Times New Roman"/>
          <w:sz w:val="24"/>
          <w:szCs w:val="24"/>
        </w:rPr>
        <w:t>pen</w:t>
      </w:r>
      <w:r>
        <w:rPr>
          <w:rFonts w:ascii="Times New Roman" w:eastAsia="Calibri" w:hAnsi="Times New Roman"/>
          <w:sz w:val="24"/>
          <w:szCs w:val="24"/>
        </w:rPr>
        <w:t>SSL</w:t>
      </w:r>
      <w:r w:rsidR="00733A1A">
        <w:rPr>
          <w:rFonts w:ascii="Times New Roman" w:eastAsia="Calibri" w:hAnsi="Times New Roman"/>
          <w:sz w:val="24"/>
          <w:szCs w:val="24"/>
        </w:rPr>
        <w:t xml:space="preserve"> jest dostępn</w:t>
      </w:r>
      <w:r>
        <w:rPr>
          <w:rFonts w:ascii="Times New Roman" w:eastAsia="Calibri" w:hAnsi="Times New Roman"/>
          <w:sz w:val="24"/>
          <w:szCs w:val="24"/>
        </w:rPr>
        <w:t>a</w:t>
      </w:r>
      <w:r w:rsidR="00733A1A">
        <w:rPr>
          <w:rFonts w:ascii="Times New Roman" w:eastAsia="Calibri" w:hAnsi="Times New Roman"/>
          <w:sz w:val="24"/>
          <w:szCs w:val="24"/>
        </w:rPr>
        <w:t xml:space="preserve"> na systemach operacyjnych MacOS oraz Linux. W przypadku systemu operacyjnego Windows </w:t>
      </w:r>
      <w:r w:rsidR="00CA1BAC">
        <w:rPr>
          <w:rFonts w:ascii="Times New Roman" w:eastAsia="Calibri" w:hAnsi="Times New Roman"/>
          <w:sz w:val="24"/>
          <w:szCs w:val="24"/>
        </w:rPr>
        <w:t>rekomendowane jest zainstalowanie konsoli Git Bash, która jest dodatkiem przy instalacji systemu kontroli wersji Git i zawiera wbudowaną wersję biblioteki OpenSSL. Pierwsza linia</w:t>
      </w:r>
      <w:r w:rsidR="007B55FA">
        <w:rPr>
          <w:rFonts w:ascii="Times New Roman" w:eastAsia="Calibri" w:hAnsi="Times New Roman"/>
          <w:sz w:val="24"/>
          <w:szCs w:val="24"/>
        </w:rPr>
        <w:t xml:space="preserve"> przedstawionego powyżej skryptu</w:t>
      </w:r>
      <w:r w:rsidR="00CA1BAC">
        <w:rPr>
          <w:rFonts w:ascii="Times New Roman" w:eastAsia="Calibri" w:hAnsi="Times New Roman"/>
          <w:sz w:val="24"/>
          <w:szCs w:val="24"/>
        </w:rPr>
        <w:t xml:space="preserve"> generuje klucz prywatny za pomocą algorytmu RSA o rozmiarze 2048 bitów</w:t>
      </w:r>
      <w:r w:rsidR="007B55FA">
        <w:rPr>
          <w:rFonts w:ascii="Times New Roman" w:eastAsia="Calibri" w:hAnsi="Times New Roman"/>
          <w:sz w:val="24"/>
          <w:szCs w:val="24"/>
        </w:rPr>
        <w:t>, a następnie</w:t>
      </w:r>
      <w:r w:rsidR="00CA1BAC">
        <w:rPr>
          <w:rFonts w:ascii="Times New Roman" w:eastAsia="Calibri" w:hAnsi="Times New Roman"/>
          <w:sz w:val="24"/>
          <w:szCs w:val="24"/>
        </w:rPr>
        <w:t xml:space="preserve"> zapisuje go do pliku </w:t>
      </w:r>
      <w:r w:rsidR="00CA1BAC" w:rsidRPr="00E55C53">
        <w:rPr>
          <w:rFonts w:ascii="Times New Roman" w:eastAsia="Calibri" w:hAnsi="Times New Roman"/>
          <w:i/>
          <w:iCs/>
          <w:sz w:val="24"/>
          <w:szCs w:val="24"/>
        </w:rPr>
        <w:t>keypair.pem</w:t>
      </w:r>
      <w:r w:rsidR="00CA1BAC">
        <w:rPr>
          <w:rFonts w:ascii="Times New Roman" w:eastAsia="Calibri" w:hAnsi="Times New Roman"/>
          <w:sz w:val="24"/>
          <w:szCs w:val="24"/>
        </w:rPr>
        <w:t xml:space="preserve">. Druga instrukcja procesuje wygenerowany klucz prywatny i generuje na jego podstawie klucz publiczny zapisując go do pliku </w:t>
      </w:r>
      <w:r w:rsidR="00CA1BAC" w:rsidRPr="00E55C53">
        <w:rPr>
          <w:rFonts w:ascii="Times New Roman" w:eastAsia="Calibri" w:hAnsi="Times New Roman"/>
          <w:i/>
          <w:iCs/>
          <w:sz w:val="24"/>
          <w:szCs w:val="24"/>
        </w:rPr>
        <w:t>public.pem</w:t>
      </w:r>
      <w:r w:rsidR="00CA1BAC">
        <w:rPr>
          <w:rFonts w:ascii="Times New Roman" w:eastAsia="Calibri" w:hAnsi="Times New Roman"/>
          <w:sz w:val="24"/>
          <w:szCs w:val="24"/>
        </w:rPr>
        <w:t xml:space="preserve">. </w:t>
      </w:r>
      <w:r w:rsidR="00012927">
        <w:rPr>
          <w:rFonts w:ascii="Times New Roman" w:eastAsia="Calibri" w:hAnsi="Times New Roman"/>
          <w:sz w:val="24"/>
          <w:szCs w:val="24"/>
        </w:rPr>
        <w:t xml:space="preserve">Ostatnia komenda </w:t>
      </w:r>
      <w:r w:rsidR="007B55FA">
        <w:rPr>
          <w:rFonts w:ascii="Times New Roman" w:eastAsia="Calibri" w:hAnsi="Times New Roman"/>
          <w:sz w:val="24"/>
          <w:szCs w:val="24"/>
        </w:rPr>
        <w:t>tworzy</w:t>
      </w:r>
      <w:r w:rsidR="00012927">
        <w:rPr>
          <w:rFonts w:ascii="Times New Roman" w:eastAsia="Calibri" w:hAnsi="Times New Roman"/>
          <w:sz w:val="24"/>
          <w:szCs w:val="24"/>
        </w:rPr>
        <w:t xml:space="preserve"> klucz prywatny</w:t>
      </w:r>
      <w:r w:rsidR="007B55FA">
        <w:rPr>
          <w:rFonts w:ascii="Times New Roman" w:eastAsia="Calibri" w:hAnsi="Times New Roman"/>
          <w:sz w:val="24"/>
          <w:szCs w:val="24"/>
        </w:rPr>
        <w:t xml:space="preserve"> na podstawie danych</w:t>
      </w:r>
      <w:r w:rsidR="00012927">
        <w:rPr>
          <w:rFonts w:ascii="Times New Roman" w:eastAsia="Calibri" w:hAnsi="Times New Roman"/>
          <w:sz w:val="24"/>
          <w:szCs w:val="24"/>
        </w:rPr>
        <w:t xml:space="preserve"> z pliku </w:t>
      </w:r>
      <w:r w:rsidR="00012927" w:rsidRPr="00E55C53">
        <w:rPr>
          <w:rFonts w:ascii="Times New Roman" w:eastAsia="Calibri" w:hAnsi="Times New Roman"/>
          <w:i/>
          <w:iCs/>
          <w:sz w:val="24"/>
          <w:szCs w:val="24"/>
        </w:rPr>
        <w:t>keypair.pem</w:t>
      </w:r>
      <w:r w:rsidR="00012927">
        <w:rPr>
          <w:rFonts w:ascii="Times New Roman" w:eastAsia="Calibri" w:hAnsi="Times New Roman"/>
          <w:sz w:val="24"/>
          <w:szCs w:val="24"/>
        </w:rPr>
        <w:t xml:space="preserve"> w formacie PKCS8 i zapisuje go do pliku </w:t>
      </w:r>
      <w:r w:rsidR="00012927" w:rsidRPr="00E55C53">
        <w:rPr>
          <w:rFonts w:ascii="Times New Roman" w:eastAsia="Calibri" w:hAnsi="Times New Roman"/>
          <w:i/>
          <w:iCs/>
          <w:sz w:val="24"/>
          <w:szCs w:val="24"/>
        </w:rPr>
        <w:t>private.pem</w:t>
      </w:r>
      <w:r w:rsidR="00012927">
        <w:rPr>
          <w:rFonts w:ascii="Times New Roman" w:eastAsia="Calibri" w:hAnsi="Times New Roman"/>
          <w:sz w:val="24"/>
          <w:szCs w:val="24"/>
        </w:rPr>
        <w:t xml:space="preserve">. </w:t>
      </w:r>
      <w:r w:rsidR="009509DE">
        <w:rPr>
          <w:rFonts w:ascii="Times New Roman" w:eastAsia="Calibri" w:hAnsi="Times New Roman"/>
          <w:sz w:val="24"/>
          <w:szCs w:val="24"/>
        </w:rPr>
        <w:t xml:space="preserve">Opcja </w:t>
      </w:r>
      <w:r w:rsidR="009509DE" w:rsidRPr="00E55C53">
        <w:rPr>
          <w:rFonts w:ascii="Times New Roman" w:eastAsia="Calibri" w:hAnsi="Times New Roman"/>
          <w:i/>
          <w:iCs/>
          <w:sz w:val="24"/>
          <w:szCs w:val="24"/>
        </w:rPr>
        <w:t>-nocrypt</w:t>
      </w:r>
      <w:r w:rsidR="009509DE">
        <w:rPr>
          <w:rFonts w:ascii="Times New Roman" w:eastAsia="Calibri" w:hAnsi="Times New Roman"/>
          <w:sz w:val="24"/>
          <w:szCs w:val="24"/>
        </w:rPr>
        <w:t xml:space="preserve"> została użyta ze względu na</w:t>
      </w:r>
      <w:r w:rsidR="007B55FA">
        <w:rPr>
          <w:rFonts w:ascii="Times New Roman" w:eastAsia="Calibri" w:hAnsi="Times New Roman"/>
          <w:sz w:val="24"/>
          <w:szCs w:val="24"/>
        </w:rPr>
        <w:t xml:space="preserve"> implementacje obsługi JWT we frame</w:t>
      </w:r>
      <w:r w:rsidR="009509DE">
        <w:rPr>
          <w:rFonts w:ascii="Times New Roman" w:eastAsia="Calibri" w:hAnsi="Times New Roman"/>
          <w:sz w:val="24"/>
          <w:szCs w:val="24"/>
        </w:rPr>
        <w:t xml:space="preserve">worku Spring Boot Security. </w:t>
      </w:r>
      <w:r w:rsidR="003C3B42">
        <w:rPr>
          <w:rFonts w:ascii="Times New Roman" w:eastAsia="Calibri" w:hAnsi="Times New Roman"/>
          <w:sz w:val="24"/>
          <w:szCs w:val="24"/>
        </w:rPr>
        <w:t xml:space="preserve">Po utworzeniu plików </w:t>
      </w:r>
      <w:r w:rsidR="003C3B42" w:rsidRPr="00E55C53">
        <w:rPr>
          <w:rFonts w:ascii="Times New Roman" w:eastAsia="Calibri" w:hAnsi="Times New Roman"/>
          <w:i/>
          <w:iCs/>
          <w:sz w:val="24"/>
          <w:szCs w:val="24"/>
        </w:rPr>
        <w:t>public.pem</w:t>
      </w:r>
      <w:r w:rsidR="003C3B42">
        <w:rPr>
          <w:rFonts w:ascii="Times New Roman" w:eastAsia="Calibri" w:hAnsi="Times New Roman"/>
          <w:sz w:val="24"/>
          <w:szCs w:val="24"/>
        </w:rPr>
        <w:t xml:space="preserve"> oraz </w:t>
      </w:r>
      <w:r w:rsidR="003C3B42" w:rsidRPr="00E55C53">
        <w:rPr>
          <w:rFonts w:ascii="Times New Roman" w:eastAsia="Calibri" w:hAnsi="Times New Roman"/>
          <w:i/>
          <w:iCs/>
          <w:sz w:val="24"/>
          <w:szCs w:val="24"/>
        </w:rPr>
        <w:t>private.pem</w:t>
      </w:r>
      <w:r w:rsidR="003C3B42">
        <w:rPr>
          <w:rFonts w:ascii="Times New Roman" w:eastAsia="Calibri" w:hAnsi="Times New Roman"/>
          <w:sz w:val="24"/>
          <w:szCs w:val="24"/>
        </w:rPr>
        <w:t xml:space="preserve"> można usunąć plik </w:t>
      </w:r>
      <w:r w:rsidR="003C3B42" w:rsidRPr="00E55C53">
        <w:rPr>
          <w:rFonts w:ascii="Times New Roman" w:eastAsia="Calibri" w:hAnsi="Times New Roman"/>
          <w:i/>
          <w:iCs/>
          <w:sz w:val="24"/>
          <w:szCs w:val="24"/>
        </w:rPr>
        <w:t>keypair.pem</w:t>
      </w:r>
      <w:r w:rsidR="003976E5">
        <w:rPr>
          <w:rFonts w:ascii="Times New Roman" w:eastAsia="Calibri" w:hAnsi="Times New Roman"/>
          <w:sz w:val="24"/>
          <w:szCs w:val="24"/>
        </w:rPr>
        <w:t xml:space="preserve"> oraz skopiować cały katalog do folderu</w:t>
      </w:r>
      <w:r w:rsidR="007B55FA">
        <w:rPr>
          <w:rFonts w:ascii="Times New Roman" w:eastAsia="Calibri" w:hAnsi="Times New Roman"/>
          <w:sz w:val="24"/>
          <w:szCs w:val="24"/>
        </w:rPr>
        <w:t xml:space="preserve">                                                   </w:t>
      </w:r>
      <w:r w:rsidR="00570E3F" w:rsidRPr="00E55C53">
        <w:rPr>
          <w:rFonts w:ascii="Times New Roman" w:eastAsia="Calibri" w:hAnsi="Times New Roman"/>
          <w:i/>
          <w:iCs/>
          <w:sz w:val="24"/>
          <w:szCs w:val="24"/>
        </w:rPr>
        <w:t>master-thesis/api-gateway/src/main/resources</w:t>
      </w:r>
      <w:r w:rsidR="003976E5">
        <w:rPr>
          <w:rFonts w:ascii="Times New Roman" w:eastAsia="Calibri" w:hAnsi="Times New Roman"/>
          <w:sz w:val="24"/>
          <w:szCs w:val="24"/>
        </w:rPr>
        <w:t>.</w:t>
      </w:r>
    </w:p>
    <w:p w14:paraId="5F503B49" w14:textId="1046E9E6" w:rsidR="00DF3E18" w:rsidRDefault="004874A7" w:rsidP="004874A7">
      <w:p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b/>
      </w:r>
      <w:r w:rsidR="00CA7DC3">
        <w:rPr>
          <w:rFonts w:ascii="Times New Roman" w:eastAsia="Calibri" w:hAnsi="Times New Roman"/>
          <w:sz w:val="24"/>
          <w:szCs w:val="24"/>
        </w:rPr>
        <w:t xml:space="preserve">Kolejnym </w:t>
      </w:r>
      <w:r w:rsidR="00056435">
        <w:rPr>
          <w:rFonts w:ascii="Times New Roman" w:eastAsia="Calibri" w:hAnsi="Times New Roman"/>
          <w:sz w:val="24"/>
          <w:szCs w:val="24"/>
        </w:rPr>
        <w:t>krokiem</w:t>
      </w:r>
      <w:r w:rsidR="00CA7DC3">
        <w:rPr>
          <w:rFonts w:ascii="Times New Roman" w:eastAsia="Calibri" w:hAnsi="Times New Roman"/>
          <w:sz w:val="24"/>
          <w:szCs w:val="24"/>
        </w:rPr>
        <w:t xml:space="preserve"> jest wykorzystanie narzędzia Docker Compose</w:t>
      </w:r>
      <w:r w:rsidR="00054782">
        <w:rPr>
          <w:rFonts w:ascii="Times New Roman" w:eastAsia="Calibri" w:hAnsi="Times New Roman"/>
          <w:sz w:val="24"/>
          <w:szCs w:val="24"/>
        </w:rPr>
        <w:t>.</w:t>
      </w:r>
      <w:r w:rsidR="00CA7DC3">
        <w:rPr>
          <w:rFonts w:ascii="Times New Roman" w:eastAsia="Calibri" w:hAnsi="Times New Roman"/>
          <w:sz w:val="24"/>
          <w:szCs w:val="24"/>
        </w:rPr>
        <w:t xml:space="preserve"> W tym celu należy przejść do folderu </w:t>
      </w:r>
      <w:r w:rsidR="00CA7DC3" w:rsidRPr="00E55C53">
        <w:rPr>
          <w:rFonts w:ascii="Times New Roman" w:eastAsia="Calibri" w:hAnsi="Times New Roman"/>
          <w:i/>
          <w:iCs/>
          <w:sz w:val="24"/>
          <w:szCs w:val="24"/>
        </w:rPr>
        <w:t>master-thesis/</w:t>
      </w:r>
      <w:r w:rsidR="003976E5">
        <w:rPr>
          <w:rFonts w:ascii="Times New Roman" w:eastAsia="Calibri" w:hAnsi="Times New Roman"/>
          <w:i/>
          <w:iCs/>
          <w:sz w:val="24"/>
          <w:szCs w:val="24"/>
        </w:rPr>
        <w:t xml:space="preserve"> </w:t>
      </w:r>
      <w:r w:rsidR="00CA7DC3">
        <w:rPr>
          <w:rFonts w:ascii="Times New Roman" w:eastAsia="Calibri" w:hAnsi="Times New Roman"/>
          <w:sz w:val="24"/>
          <w:szCs w:val="24"/>
        </w:rPr>
        <w:t>i wykonać poniższą komendę.</w:t>
      </w:r>
    </w:p>
    <w:p w14:paraId="24331622" w14:textId="77777777" w:rsidR="0070725A" w:rsidRDefault="0070725A" w:rsidP="00E55C53">
      <w:pPr>
        <w:tabs>
          <w:tab w:val="left" w:pos="709"/>
          <w:tab w:val="center" w:pos="4536"/>
        </w:tabs>
        <w:spacing w:after="0" w:line="276" w:lineRule="auto"/>
        <w:jc w:val="both"/>
        <w:rPr>
          <w:rFonts w:ascii="Times New Roman" w:eastAsia="Calibri" w:hAnsi="Times New Roman"/>
          <w:sz w:val="24"/>
          <w:szCs w:val="24"/>
        </w:rPr>
      </w:pPr>
    </w:p>
    <w:bookmarkStart w:id="1" w:name="_MON_1753788280"/>
    <w:bookmarkEnd w:id="1"/>
    <w:p w14:paraId="1C7CDF42" w14:textId="37BA8CB1" w:rsidR="00A213A3" w:rsidRDefault="000F7E62" w:rsidP="00E55C53">
      <w:pPr>
        <w:keepNext/>
        <w:tabs>
          <w:tab w:val="left" w:pos="709"/>
          <w:tab w:val="center" w:pos="4536"/>
        </w:tabs>
        <w:spacing w:after="0" w:line="276" w:lineRule="auto"/>
        <w:jc w:val="both"/>
      </w:pPr>
      <w:r>
        <w:rPr>
          <w:rFonts w:ascii="Times New Roman" w:eastAsia="Calibri" w:hAnsi="Times New Roman"/>
          <w:noProof/>
          <w:sz w:val="24"/>
          <w:szCs w:val="24"/>
        </w:rPr>
        <w:object w:dxaOrig="9072" w:dyaOrig="571" w14:anchorId="763A597B">
          <v:shape id="_x0000_i1026" type="#_x0000_t75" style="width:453.6pt;height:28.8pt" o:ole="">
            <v:imagedata r:id="rId14" o:title=""/>
          </v:shape>
          <o:OLEObject Type="Embed" ProgID="Word.OpenDocumentText.12" ShapeID="_x0000_i1026" DrawAspect="Content" ObjectID="_1754391110" r:id="rId15"/>
        </w:object>
      </w:r>
    </w:p>
    <w:p w14:paraId="27F32272" w14:textId="40BF684D" w:rsidR="00A213A3" w:rsidRPr="00E55C53" w:rsidRDefault="000A2309" w:rsidP="00E55C53">
      <w:pPr>
        <w:pStyle w:val="Legenda"/>
        <w:tabs>
          <w:tab w:val="left" w:pos="709"/>
        </w:tabs>
        <w:spacing w:line="276" w:lineRule="auto"/>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A213A3" w:rsidRPr="00E55C53">
        <w:rPr>
          <w:rFonts w:ascii="Times New Roman" w:hAnsi="Times New Roman"/>
          <w:color w:val="000000" w:themeColor="text1"/>
          <w:sz w:val="22"/>
          <w:szCs w:val="22"/>
        </w:rPr>
        <w:t xml:space="preserve"> </w:t>
      </w:r>
      <w:r w:rsidR="00A213A3" w:rsidRPr="00E55C53">
        <w:rPr>
          <w:rFonts w:ascii="Times New Roman" w:hAnsi="Times New Roman"/>
          <w:color w:val="000000" w:themeColor="text1"/>
          <w:sz w:val="22"/>
          <w:szCs w:val="22"/>
        </w:rPr>
        <w:fldChar w:fldCharType="begin"/>
      </w:r>
      <w:r w:rsidR="00A213A3" w:rsidRPr="00E55C53">
        <w:rPr>
          <w:rFonts w:ascii="Times New Roman" w:hAnsi="Times New Roman"/>
          <w:color w:val="000000" w:themeColor="text1"/>
          <w:sz w:val="22"/>
          <w:szCs w:val="22"/>
        </w:rPr>
        <w:instrText xml:space="preserve"> SEQ Rysunek \* ARABIC </w:instrText>
      </w:r>
      <w:r w:rsidR="00A213A3" w:rsidRPr="00E55C53">
        <w:rPr>
          <w:rFonts w:ascii="Times New Roman" w:hAnsi="Times New Roman"/>
          <w:color w:val="000000" w:themeColor="text1"/>
          <w:sz w:val="22"/>
          <w:szCs w:val="22"/>
        </w:rPr>
        <w:fldChar w:fldCharType="separate"/>
      </w:r>
      <w:r w:rsidR="00B2772A">
        <w:rPr>
          <w:rFonts w:ascii="Times New Roman" w:hAnsi="Times New Roman"/>
          <w:noProof/>
          <w:color w:val="000000" w:themeColor="text1"/>
          <w:sz w:val="22"/>
          <w:szCs w:val="22"/>
        </w:rPr>
        <w:t>2</w:t>
      </w:r>
      <w:r w:rsidR="00A213A3" w:rsidRPr="00E55C53">
        <w:rPr>
          <w:rFonts w:ascii="Times New Roman" w:hAnsi="Times New Roman"/>
          <w:color w:val="000000" w:themeColor="text1"/>
          <w:sz w:val="22"/>
          <w:szCs w:val="22"/>
        </w:rPr>
        <w:fldChar w:fldCharType="end"/>
      </w:r>
      <w:r w:rsidR="00EF7408" w:rsidRPr="00E55C53">
        <w:rPr>
          <w:rFonts w:ascii="Times New Roman" w:hAnsi="Times New Roman"/>
          <w:color w:val="000000" w:themeColor="text1"/>
          <w:sz w:val="22"/>
          <w:szCs w:val="22"/>
        </w:rPr>
        <w:t xml:space="preserve"> Zbudowanie oraz uruchomienie aplikacji</w:t>
      </w:r>
    </w:p>
    <w:p w14:paraId="2F4DB8CE" w14:textId="4D46D157" w:rsidR="00A50BBC" w:rsidRPr="00E55C53" w:rsidRDefault="00056435" w:rsidP="00E55C53">
      <w:pPr>
        <w:tabs>
          <w:tab w:val="left" w:pos="709"/>
          <w:tab w:val="center" w:pos="4536"/>
        </w:tabs>
        <w:spacing w:after="0"/>
        <w:jc w:val="both"/>
        <w:rPr>
          <w:rFonts w:ascii="Times New Roman" w:eastAsia="Calibri" w:hAnsi="Times New Roman"/>
          <w:sz w:val="24"/>
          <w:szCs w:val="24"/>
        </w:rPr>
      </w:pPr>
      <w:r w:rsidRPr="00E55C53">
        <w:rPr>
          <w:rFonts w:ascii="Times New Roman" w:eastAsia="Calibri" w:hAnsi="Times New Roman"/>
          <w:sz w:val="24"/>
          <w:szCs w:val="24"/>
        </w:rPr>
        <w:t>Przedstawiona</w:t>
      </w:r>
      <w:r w:rsidR="00054782" w:rsidRPr="00E55C53">
        <w:rPr>
          <w:rFonts w:ascii="Times New Roman" w:eastAsia="Calibri" w:hAnsi="Times New Roman"/>
          <w:sz w:val="24"/>
          <w:szCs w:val="24"/>
        </w:rPr>
        <w:t xml:space="preserve"> komenda umożliwia wygenerowanie obrazów Dockera</w:t>
      </w:r>
      <w:r w:rsidR="00A67405" w:rsidRPr="00E55C53">
        <w:rPr>
          <w:rFonts w:ascii="Times New Roman" w:eastAsia="Calibri" w:hAnsi="Times New Roman"/>
          <w:sz w:val="24"/>
          <w:szCs w:val="24"/>
        </w:rPr>
        <w:t>. Następnie na podstawie obrazów tworzone są kontenery zawierające poszczególne komponenty aplikacji.</w:t>
      </w:r>
      <w:r w:rsidR="00413D34" w:rsidRPr="00E55C53">
        <w:rPr>
          <w:rFonts w:ascii="Times New Roman" w:eastAsia="Calibri" w:hAnsi="Times New Roman"/>
          <w:sz w:val="24"/>
          <w:szCs w:val="24"/>
        </w:rPr>
        <w:t xml:space="preserve"> Opcja </w:t>
      </w:r>
      <w:r w:rsidR="00413D34" w:rsidRPr="00E55C53">
        <w:rPr>
          <w:rFonts w:ascii="Times New Roman" w:eastAsia="Calibri" w:hAnsi="Times New Roman"/>
          <w:i/>
          <w:iCs/>
          <w:sz w:val="24"/>
          <w:szCs w:val="24"/>
        </w:rPr>
        <w:t>-d</w:t>
      </w:r>
      <w:r w:rsidR="00413D34" w:rsidRPr="00E55C53">
        <w:rPr>
          <w:rFonts w:ascii="Times New Roman" w:eastAsia="Calibri" w:hAnsi="Times New Roman"/>
          <w:sz w:val="24"/>
          <w:szCs w:val="24"/>
        </w:rPr>
        <w:t xml:space="preserve"> umożliwia wyłączenie śledzenia logów aplikacji po zakończeniu procesu budowania kontenerów.</w:t>
      </w:r>
    </w:p>
    <w:p w14:paraId="43ED7CDB" w14:textId="1FA83EFD" w:rsidR="00D913ED" w:rsidRDefault="004874A7"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9E2755">
        <w:rPr>
          <w:rFonts w:ascii="Times New Roman" w:eastAsia="Calibri" w:hAnsi="Times New Roman"/>
          <w:sz w:val="24"/>
          <w:szCs w:val="24"/>
        </w:rPr>
        <w:t>Aplikacja po pierwszym uruchomieniu zawiera puste bazy danych.</w:t>
      </w:r>
      <w:r w:rsidR="005E66C0">
        <w:rPr>
          <w:rFonts w:ascii="Times New Roman" w:eastAsia="Calibri" w:hAnsi="Times New Roman"/>
          <w:sz w:val="24"/>
          <w:szCs w:val="24"/>
        </w:rPr>
        <w:t xml:space="preserve"> Dane logowania dla utworzonych użytkowników znajdują się w pliku </w:t>
      </w:r>
      <w:r w:rsidR="005E66C0" w:rsidRPr="00E55C53">
        <w:rPr>
          <w:rFonts w:ascii="Times New Roman" w:eastAsia="Calibri" w:hAnsi="Times New Roman"/>
          <w:i/>
          <w:iCs/>
          <w:sz w:val="24"/>
          <w:szCs w:val="24"/>
        </w:rPr>
        <w:t>docker-compose.yml</w:t>
      </w:r>
      <w:r w:rsidR="005E66C0">
        <w:rPr>
          <w:rFonts w:ascii="Times New Roman" w:eastAsia="Calibri" w:hAnsi="Times New Roman"/>
          <w:sz w:val="24"/>
          <w:szCs w:val="24"/>
        </w:rPr>
        <w:t>.</w:t>
      </w:r>
      <w:r w:rsidR="00156685">
        <w:rPr>
          <w:rFonts w:ascii="Times New Roman" w:eastAsia="Calibri" w:hAnsi="Times New Roman"/>
          <w:sz w:val="24"/>
          <w:szCs w:val="24"/>
        </w:rPr>
        <w:t xml:space="preserve"> Utworzeni</w:t>
      </w:r>
      <w:r w:rsidR="001C2DA9">
        <w:rPr>
          <w:rFonts w:ascii="Times New Roman" w:eastAsia="Calibri" w:hAnsi="Times New Roman"/>
          <w:sz w:val="24"/>
          <w:szCs w:val="24"/>
        </w:rPr>
        <w:t>e</w:t>
      </w:r>
      <w:r w:rsidR="00156685">
        <w:rPr>
          <w:rFonts w:ascii="Times New Roman" w:eastAsia="Calibri" w:hAnsi="Times New Roman"/>
          <w:sz w:val="24"/>
          <w:szCs w:val="24"/>
        </w:rPr>
        <w:t xml:space="preserve"> schematu bazy danych wymaga wykorzystania narzędzia konsolowego </w:t>
      </w:r>
      <w:r w:rsidR="00156685" w:rsidRPr="00E55C53">
        <w:rPr>
          <w:rFonts w:ascii="Times New Roman" w:eastAsia="Calibri" w:hAnsi="Times New Roman"/>
          <w:i/>
          <w:iCs/>
          <w:sz w:val="24"/>
          <w:szCs w:val="24"/>
        </w:rPr>
        <w:t>psql</w:t>
      </w:r>
      <w:r w:rsidR="00156685">
        <w:rPr>
          <w:rFonts w:ascii="Times New Roman" w:eastAsia="Calibri" w:hAnsi="Times New Roman"/>
          <w:sz w:val="24"/>
          <w:szCs w:val="24"/>
        </w:rPr>
        <w:t>.</w:t>
      </w:r>
      <w:r w:rsidR="009E2755">
        <w:rPr>
          <w:rFonts w:ascii="Times New Roman" w:eastAsia="Calibri" w:hAnsi="Times New Roman"/>
          <w:sz w:val="24"/>
          <w:szCs w:val="24"/>
        </w:rPr>
        <w:t xml:space="preserve"> </w:t>
      </w:r>
      <w:r w:rsidR="00A67405">
        <w:rPr>
          <w:rFonts w:ascii="Times New Roman" w:eastAsia="Calibri" w:hAnsi="Times New Roman"/>
          <w:sz w:val="24"/>
          <w:szCs w:val="24"/>
        </w:rPr>
        <w:t xml:space="preserve"> </w:t>
      </w:r>
      <w:r w:rsidR="001C2DA9">
        <w:rPr>
          <w:rFonts w:ascii="Times New Roman" w:eastAsia="Calibri" w:hAnsi="Times New Roman"/>
          <w:sz w:val="24"/>
          <w:szCs w:val="24"/>
        </w:rPr>
        <w:t xml:space="preserve">Poniższa komenda umożliwi uruchomienie </w:t>
      </w:r>
      <w:r w:rsidR="005E66C0">
        <w:rPr>
          <w:rFonts w:ascii="Times New Roman" w:eastAsia="Calibri" w:hAnsi="Times New Roman"/>
          <w:sz w:val="24"/>
          <w:szCs w:val="24"/>
        </w:rPr>
        <w:t>wiersza poleceń</w:t>
      </w:r>
      <w:r w:rsidR="001C2DA9">
        <w:rPr>
          <w:rFonts w:ascii="Times New Roman" w:eastAsia="Calibri" w:hAnsi="Times New Roman"/>
          <w:sz w:val="24"/>
          <w:szCs w:val="24"/>
        </w:rPr>
        <w:t xml:space="preserve"> PostgreSQL</w:t>
      </w:r>
      <w:r w:rsidR="00551B37">
        <w:rPr>
          <w:rFonts w:ascii="Times New Roman" w:eastAsia="Calibri" w:hAnsi="Times New Roman"/>
          <w:sz w:val="24"/>
          <w:szCs w:val="24"/>
        </w:rPr>
        <w:t>.</w:t>
      </w:r>
    </w:p>
    <w:bookmarkStart w:id="2" w:name="_MON_1753803982"/>
    <w:bookmarkEnd w:id="2"/>
    <w:p w14:paraId="7E70E3CF" w14:textId="697BCA91" w:rsidR="005E66C0" w:rsidRDefault="000F7E62" w:rsidP="00E55C53">
      <w:pPr>
        <w:keepNext/>
        <w:tabs>
          <w:tab w:val="left" w:pos="709"/>
          <w:tab w:val="center" w:pos="4536"/>
        </w:tabs>
        <w:spacing w:before="240" w:after="0"/>
      </w:pPr>
      <w:r>
        <w:rPr>
          <w:rFonts w:ascii="Times New Roman" w:eastAsia="Calibri" w:hAnsi="Times New Roman"/>
          <w:b/>
          <w:bCs/>
          <w:sz w:val="28"/>
          <w:szCs w:val="28"/>
        </w:rPr>
        <w:object w:dxaOrig="9072" w:dyaOrig="478" w14:anchorId="0C079B4F">
          <v:shape id="_x0000_i1027" type="#_x0000_t75" style="width:453.6pt;height:24pt" o:ole="">
            <v:imagedata r:id="rId16" o:title=""/>
          </v:shape>
          <o:OLEObject Type="Embed" ProgID="Word.OpenDocumentText.12" ShapeID="_x0000_i1027" DrawAspect="Content" ObjectID="_1754391111" r:id="rId17"/>
        </w:object>
      </w:r>
    </w:p>
    <w:p w14:paraId="4FC35236" w14:textId="38E2D5D1" w:rsidR="00D913ED" w:rsidRPr="00E55C53"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5E66C0" w:rsidRPr="00E55C53">
        <w:rPr>
          <w:rFonts w:ascii="Times New Roman" w:hAnsi="Times New Roman"/>
          <w:color w:val="000000" w:themeColor="text1"/>
          <w:sz w:val="22"/>
          <w:szCs w:val="22"/>
        </w:rPr>
        <w:t xml:space="preserve"> </w:t>
      </w:r>
      <w:r w:rsidR="005E66C0" w:rsidRPr="00E55C53">
        <w:rPr>
          <w:rFonts w:ascii="Times New Roman" w:hAnsi="Times New Roman"/>
          <w:color w:val="000000" w:themeColor="text1"/>
          <w:sz w:val="22"/>
          <w:szCs w:val="22"/>
        </w:rPr>
        <w:fldChar w:fldCharType="begin"/>
      </w:r>
      <w:r w:rsidR="005E66C0" w:rsidRPr="00E55C53">
        <w:rPr>
          <w:rFonts w:ascii="Times New Roman" w:hAnsi="Times New Roman"/>
          <w:color w:val="000000" w:themeColor="text1"/>
          <w:sz w:val="22"/>
          <w:szCs w:val="22"/>
        </w:rPr>
        <w:instrText xml:space="preserve"> SEQ Rysunek \* ARABIC </w:instrText>
      </w:r>
      <w:r w:rsidR="005E66C0" w:rsidRPr="00E55C53">
        <w:rPr>
          <w:rFonts w:ascii="Times New Roman" w:hAnsi="Times New Roman"/>
          <w:color w:val="000000" w:themeColor="text1"/>
          <w:sz w:val="22"/>
          <w:szCs w:val="22"/>
        </w:rPr>
        <w:fldChar w:fldCharType="separate"/>
      </w:r>
      <w:r w:rsidR="00B2772A">
        <w:rPr>
          <w:rFonts w:ascii="Times New Roman" w:hAnsi="Times New Roman"/>
          <w:noProof/>
          <w:color w:val="000000" w:themeColor="text1"/>
          <w:sz w:val="22"/>
          <w:szCs w:val="22"/>
        </w:rPr>
        <w:t>3</w:t>
      </w:r>
      <w:r w:rsidR="005E66C0" w:rsidRPr="00E55C53">
        <w:rPr>
          <w:rFonts w:ascii="Times New Roman" w:hAnsi="Times New Roman"/>
          <w:color w:val="000000" w:themeColor="text1"/>
          <w:sz w:val="22"/>
          <w:szCs w:val="22"/>
        </w:rPr>
        <w:fldChar w:fldCharType="end"/>
      </w:r>
      <w:r w:rsidR="005E66C0" w:rsidRPr="00E55C53">
        <w:rPr>
          <w:rFonts w:ascii="Times New Roman" w:hAnsi="Times New Roman"/>
          <w:color w:val="000000" w:themeColor="text1"/>
          <w:sz w:val="22"/>
          <w:szCs w:val="22"/>
        </w:rPr>
        <w:t xml:space="preserve"> Uruchomienie wiersza poleceń dla </w:t>
      </w:r>
      <w:r w:rsidR="00DF3E18">
        <w:rPr>
          <w:rFonts w:ascii="Times New Roman" w:hAnsi="Times New Roman"/>
          <w:color w:val="000000" w:themeColor="text1"/>
          <w:sz w:val="22"/>
          <w:szCs w:val="22"/>
        </w:rPr>
        <w:t>użytkownika postgres</w:t>
      </w:r>
    </w:p>
    <w:p w14:paraId="6750507C" w14:textId="34BC16DF" w:rsidR="00D913ED" w:rsidRDefault="00D913ED" w:rsidP="004874A7">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 xml:space="preserve">Z perspektywy konsoli PostgreSQL wprowadzanie zapytań odbywa się w kontekście użytkownika </w:t>
      </w:r>
      <w:r w:rsidRPr="00E55C53">
        <w:rPr>
          <w:rFonts w:ascii="Times New Roman" w:eastAsia="Calibri" w:hAnsi="Times New Roman"/>
          <w:i/>
          <w:iCs/>
          <w:sz w:val="24"/>
          <w:szCs w:val="24"/>
        </w:rPr>
        <w:t>postgres</w:t>
      </w:r>
      <w:r>
        <w:rPr>
          <w:rFonts w:ascii="Times New Roman" w:eastAsia="Calibri" w:hAnsi="Times New Roman"/>
          <w:sz w:val="24"/>
          <w:szCs w:val="24"/>
        </w:rPr>
        <w:t>.</w:t>
      </w:r>
      <w:r w:rsidR="003C4389">
        <w:rPr>
          <w:rFonts w:ascii="Times New Roman" w:eastAsia="Calibri" w:hAnsi="Times New Roman"/>
          <w:sz w:val="24"/>
          <w:szCs w:val="24"/>
        </w:rPr>
        <w:t xml:space="preserve"> Baza danych musi nazywać się </w:t>
      </w:r>
      <w:r w:rsidR="003C4389" w:rsidRPr="00E55C53">
        <w:rPr>
          <w:rFonts w:ascii="Times New Roman" w:eastAsia="Calibri" w:hAnsi="Times New Roman"/>
          <w:i/>
          <w:iCs/>
          <w:sz w:val="24"/>
          <w:szCs w:val="24"/>
        </w:rPr>
        <w:t>auth</w:t>
      </w:r>
      <w:r w:rsidR="003C4389">
        <w:rPr>
          <w:rFonts w:ascii="Times New Roman" w:eastAsia="Calibri" w:hAnsi="Times New Roman"/>
          <w:sz w:val="24"/>
          <w:szCs w:val="24"/>
        </w:rPr>
        <w:t>.</w:t>
      </w:r>
      <w:r>
        <w:rPr>
          <w:rFonts w:ascii="Times New Roman" w:eastAsia="Calibri" w:hAnsi="Times New Roman"/>
          <w:sz w:val="24"/>
          <w:szCs w:val="24"/>
        </w:rPr>
        <w:t xml:space="preserve"> </w:t>
      </w:r>
      <w:r w:rsidR="003C4389">
        <w:rPr>
          <w:rFonts w:ascii="Times New Roman" w:eastAsia="Calibri" w:hAnsi="Times New Roman"/>
          <w:sz w:val="24"/>
          <w:szCs w:val="24"/>
        </w:rPr>
        <w:t>Kolejnym elementem jest przejście do konsoli PostgreSQL w kontekście nowoutworzonej bazy danych.</w:t>
      </w:r>
    </w:p>
    <w:p w14:paraId="39A4A307" w14:textId="77777777" w:rsidR="0070725A" w:rsidRPr="00E55C53" w:rsidRDefault="0070725A" w:rsidP="00E55C53">
      <w:pPr>
        <w:keepNext/>
        <w:tabs>
          <w:tab w:val="left" w:pos="709"/>
          <w:tab w:val="center" w:pos="4536"/>
        </w:tabs>
        <w:spacing w:after="0" w:line="276" w:lineRule="auto"/>
        <w:jc w:val="both"/>
        <w:rPr>
          <w:rFonts w:ascii="Times New Roman" w:eastAsia="Calibri" w:hAnsi="Times New Roman"/>
          <w:sz w:val="24"/>
          <w:szCs w:val="24"/>
        </w:rPr>
      </w:pPr>
    </w:p>
    <w:bookmarkStart w:id="3" w:name="_MON_1753804439"/>
    <w:bookmarkEnd w:id="3"/>
    <w:p w14:paraId="4F56AA9A" w14:textId="1028DE8E" w:rsidR="00DF3E18" w:rsidRPr="00E55C53" w:rsidRDefault="000F7E62" w:rsidP="00E55C53">
      <w:pPr>
        <w:keepNext/>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b/>
          <w:bCs/>
          <w:sz w:val="28"/>
          <w:szCs w:val="28"/>
        </w:rPr>
        <w:object w:dxaOrig="9072" w:dyaOrig="447" w14:anchorId="4D65622B">
          <v:shape id="_x0000_i1028" type="#_x0000_t75" style="width:453.6pt;height:22.8pt" o:ole="">
            <v:imagedata r:id="rId18" o:title=""/>
          </v:shape>
          <o:OLEObject Type="Embed" ProgID="Word.OpenDocumentText.12" ShapeID="_x0000_i1028" DrawAspect="Content" ObjectID="_1754391112" r:id="rId19"/>
        </w:object>
      </w:r>
    </w:p>
    <w:p w14:paraId="774F51EA" w14:textId="31F287ED" w:rsidR="00A50BBC" w:rsidRDefault="000A2309" w:rsidP="00E55C53">
      <w:pPr>
        <w:pStyle w:val="Legenda"/>
        <w:tabs>
          <w:tab w:val="left" w:pos="709"/>
        </w:tabs>
        <w:jc w:val="center"/>
        <w:rPr>
          <w:rFonts w:ascii="Times New Roman" w:hAnsi="Times New Roman"/>
          <w:color w:val="000000" w:themeColor="text1"/>
          <w:sz w:val="22"/>
          <w:szCs w:val="22"/>
        </w:rPr>
      </w:pPr>
      <w:r>
        <w:rPr>
          <w:rFonts w:ascii="Times New Roman" w:hAnsi="Times New Roman"/>
          <w:color w:val="000000" w:themeColor="text1"/>
          <w:sz w:val="22"/>
          <w:szCs w:val="22"/>
        </w:rPr>
        <w:t>Listing</w:t>
      </w:r>
      <w:r w:rsidR="00DF3E18" w:rsidRPr="00E55C53">
        <w:rPr>
          <w:rFonts w:ascii="Times New Roman" w:hAnsi="Times New Roman"/>
          <w:color w:val="000000" w:themeColor="text1"/>
          <w:sz w:val="22"/>
          <w:szCs w:val="22"/>
        </w:rPr>
        <w:t xml:space="preserve"> </w:t>
      </w:r>
      <w:r w:rsidR="00DF3E18" w:rsidRPr="00E55C53">
        <w:rPr>
          <w:rFonts w:ascii="Times New Roman" w:hAnsi="Times New Roman"/>
          <w:color w:val="000000" w:themeColor="text1"/>
          <w:sz w:val="22"/>
          <w:szCs w:val="22"/>
        </w:rPr>
        <w:fldChar w:fldCharType="begin"/>
      </w:r>
      <w:r w:rsidR="00DF3E18" w:rsidRPr="00E55C53">
        <w:rPr>
          <w:rFonts w:ascii="Times New Roman" w:hAnsi="Times New Roman"/>
          <w:color w:val="000000" w:themeColor="text1"/>
          <w:sz w:val="22"/>
          <w:szCs w:val="22"/>
        </w:rPr>
        <w:instrText xml:space="preserve"> SEQ Rysunek \* ARABIC </w:instrText>
      </w:r>
      <w:r w:rsidR="00DF3E18" w:rsidRPr="00E55C53">
        <w:rPr>
          <w:rFonts w:ascii="Times New Roman" w:hAnsi="Times New Roman"/>
          <w:color w:val="000000" w:themeColor="text1"/>
          <w:sz w:val="22"/>
          <w:szCs w:val="22"/>
        </w:rPr>
        <w:fldChar w:fldCharType="separate"/>
      </w:r>
      <w:r w:rsidR="00B2772A">
        <w:rPr>
          <w:rFonts w:ascii="Times New Roman" w:hAnsi="Times New Roman"/>
          <w:noProof/>
          <w:color w:val="000000" w:themeColor="text1"/>
          <w:sz w:val="22"/>
          <w:szCs w:val="22"/>
        </w:rPr>
        <w:t>4</w:t>
      </w:r>
      <w:r w:rsidR="00DF3E18" w:rsidRPr="00E55C53">
        <w:rPr>
          <w:rFonts w:ascii="Times New Roman" w:hAnsi="Times New Roman"/>
          <w:color w:val="000000" w:themeColor="text1"/>
          <w:sz w:val="22"/>
          <w:szCs w:val="22"/>
        </w:rPr>
        <w:fldChar w:fldCharType="end"/>
      </w:r>
      <w:r w:rsidR="00DF3E18" w:rsidRPr="00E55C53">
        <w:rPr>
          <w:rFonts w:ascii="Times New Roman" w:hAnsi="Times New Roman"/>
          <w:color w:val="000000" w:themeColor="text1"/>
          <w:sz w:val="22"/>
          <w:szCs w:val="22"/>
        </w:rPr>
        <w:t xml:space="preserve"> Uruchomienie wiersza poleceń dla bazy danych auth</w:t>
      </w:r>
    </w:p>
    <w:p w14:paraId="04B2A082" w14:textId="00433956" w:rsidR="00DF3E18" w:rsidRDefault="00DF3E18"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 xml:space="preserve">Do utworzenia schematu bazy relacyjnej należy wykorzystać skrypt, który zawiera polecenia tworzące tabele oraz polecenia wstawiające </w:t>
      </w:r>
      <w:r w:rsidR="007844E6">
        <w:rPr>
          <w:rFonts w:ascii="Times New Roman" w:eastAsia="Calibri" w:hAnsi="Times New Roman"/>
          <w:sz w:val="24"/>
          <w:szCs w:val="24"/>
        </w:rPr>
        <w:t>podstawowe</w:t>
      </w:r>
      <w:r>
        <w:rPr>
          <w:rFonts w:ascii="Times New Roman" w:eastAsia="Calibri" w:hAnsi="Times New Roman"/>
          <w:sz w:val="24"/>
          <w:szCs w:val="24"/>
        </w:rPr>
        <w:t xml:space="preserve"> encje. Skrypt znajduje się w pliku </w:t>
      </w:r>
      <w:r w:rsidRPr="00E55C53">
        <w:rPr>
          <w:rFonts w:ascii="Times New Roman" w:eastAsia="Calibri" w:hAnsi="Times New Roman"/>
          <w:i/>
          <w:iCs/>
          <w:sz w:val="24"/>
          <w:szCs w:val="24"/>
        </w:rPr>
        <w:t>master-thesis/auth-service/src/main/resources/db-scripts/</w:t>
      </w:r>
      <w:r w:rsidRPr="00DF3E18">
        <w:rPr>
          <w:rFonts w:ascii="Times New Roman" w:eastAsia="Calibri" w:hAnsi="Times New Roman"/>
          <w:i/>
          <w:iCs/>
          <w:sz w:val="24"/>
          <w:szCs w:val="24"/>
        </w:rPr>
        <w:t>init_db.sql</w:t>
      </w:r>
      <w:r>
        <w:rPr>
          <w:rFonts w:ascii="Times New Roman" w:eastAsia="Calibri" w:hAnsi="Times New Roman"/>
          <w:sz w:val="24"/>
          <w:szCs w:val="24"/>
        </w:rPr>
        <w:t xml:space="preserve">. </w:t>
      </w:r>
    </w:p>
    <w:p w14:paraId="6E5EE155" w14:textId="101CDE3B" w:rsidR="003C3A0D" w:rsidRDefault="004874A7" w:rsidP="004874A7">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0A7356">
        <w:rPr>
          <w:rFonts w:ascii="Times New Roman" w:eastAsia="Calibri" w:hAnsi="Times New Roman"/>
          <w:sz w:val="24"/>
          <w:szCs w:val="24"/>
        </w:rPr>
        <w:t xml:space="preserve">Ostatnim elementem koniecznym do rozpoczęcia korzystania z aplikacji jest utworzenie pierwszego konta użytkownika o uprawnieniach administratora. </w:t>
      </w:r>
      <w:r w:rsidR="008B0E8B">
        <w:rPr>
          <w:rFonts w:ascii="Times New Roman" w:eastAsia="Calibri" w:hAnsi="Times New Roman"/>
          <w:sz w:val="24"/>
          <w:szCs w:val="24"/>
        </w:rPr>
        <w:t xml:space="preserve">Użytkownik ma przypisaną rolę administratora, ponieważ jest to jedyna rola, która daje uprawnienie do stworzenia nowego konta z poziomu klienta aplikacji. </w:t>
      </w:r>
      <w:r w:rsidR="000A7356">
        <w:rPr>
          <w:rFonts w:ascii="Times New Roman" w:eastAsia="Calibri" w:hAnsi="Times New Roman"/>
          <w:sz w:val="24"/>
          <w:szCs w:val="24"/>
        </w:rPr>
        <w:t>Serwis</w:t>
      </w:r>
      <w:r w:rsidR="00E76AC5">
        <w:rPr>
          <w:rFonts w:ascii="Times New Roman" w:eastAsia="Calibri" w:hAnsi="Times New Roman"/>
          <w:sz w:val="24"/>
          <w:szCs w:val="24"/>
        </w:rPr>
        <w:t xml:space="preserve"> służący do autoryzacji podczas tworzenia nowego konta koduje hasło za pomocą funkcji haszującej o nazwie </w:t>
      </w:r>
      <w:r w:rsidR="00E76AC5" w:rsidRPr="00E55C53">
        <w:rPr>
          <w:rFonts w:ascii="Times New Roman" w:eastAsia="Calibri" w:hAnsi="Times New Roman"/>
          <w:i/>
          <w:iCs/>
          <w:sz w:val="24"/>
          <w:szCs w:val="24"/>
        </w:rPr>
        <w:t>bcrypt</w:t>
      </w:r>
      <w:r w:rsidR="00E76AC5">
        <w:rPr>
          <w:rFonts w:ascii="Times New Roman" w:eastAsia="Calibri" w:hAnsi="Times New Roman"/>
          <w:sz w:val="24"/>
          <w:szCs w:val="24"/>
        </w:rPr>
        <w:t>.</w:t>
      </w:r>
      <w:r w:rsidR="000A7356">
        <w:rPr>
          <w:rFonts w:ascii="Times New Roman" w:eastAsia="Calibri" w:hAnsi="Times New Roman"/>
          <w:sz w:val="24"/>
          <w:szCs w:val="24"/>
        </w:rPr>
        <w:t xml:space="preserve">  </w:t>
      </w:r>
      <w:r w:rsidR="00E76AC5">
        <w:rPr>
          <w:rFonts w:ascii="Times New Roman" w:eastAsia="Calibri" w:hAnsi="Times New Roman"/>
          <w:sz w:val="24"/>
          <w:szCs w:val="24"/>
        </w:rPr>
        <w:t xml:space="preserve">W konsekwencji nie można dodać nowego użytkownika z poziomu bazy danych, ponieważ podczas operacji logowania niezakodowane hasło znajdujące się w bazie będzie się różniło od hasła przetworzonego przez serwer aplikacji. </w:t>
      </w:r>
      <w:r w:rsidR="003C3A0D">
        <w:rPr>
          <w:rFonts w:ascii="Times New Roman" w:eastAsia="Calibri" w:hAnsi="Times New Roman"/>
          <w:sz w:val="24"/>
          <w:szCs w:val="24"/>
        </w:rPr>
        <w:t xml:space="preserve">Jedynym sposobem dodania nowego utworzenia z poziomu wiersza poleceń jest wykorzystanie biblioteki </w:t>
      </w:r>
      <w:r w:rsidR="003C3A0D" w:rsidRPr="00E55C53">
        <w:rPr>
          <w:rFonts w:ascii="Times New Roman" w:eastAsia="Calibri" w:hAnsi="Times New Roman"/>
          <w:i/>
          <w:iCs/>
          <w:sz w:val="24"/>
          <w:szCs w:val="24"/>
        </w:rPr>
        <w:t>c</w:t>
      </w:r>
      <w:r w:rsidR="003C3A0D">
        <w:rPr>
          <w:rFonts w:ascii="Times New Roman" w:eastAsia="Calibri" w:hAnsi="Times New Roman"/>
          <w:i/>
          <w:iCs/>
          <w:sz w:val="24"/>
          <w:szCs w:val="24"/>
        </w:rPr>
        <w:t>URL</w:t>
      </w:r>
      <w:r w:rsidR="003C3A0D">
        <w:rPr>
          <w:rFonts w:ascii="Times New Roman" w:eastAsia="Calibri" w:hAnsi="Times New Roman"/>
          <w:sz w:val="24"/>
          <w:szCs w:val="24"/>
        </w:rPr>
        <w:t>.</w:t>
      </w:r>
    </w:p>
    <w:p w14:paraId="2AB3180D" w14:textId="77777777" w:rsidR="0070725A" w:rsidRDefault="0070725A" w:rsidP="00E55C53">
      <w:pPr>
        <w:tabs>
          <w:tab w:val="left" w:pos="709"/>
        </w:tabs>
        <w:spacing w:after="0"/>
        <w:jc w:val="both"/>
        <w:rPr>
          <w:rFonts w:ascii="Times New Roman" w:eastAsia="Calibri" w:hAnsi="Times New Roman"/>
          <w:sz w:val="24"/>
          <w:szCs w:val="24"/>
        </w:rPr>
      </w:pPr>
    </w:p>
    <w:bookmarkStart w:id="4" w:name="_MON_1753806406"/>
    <w:bookmarkEnd w:id="4"/>
    <w:p w14:paraId="0C28D502" w14:textId="68F9D6A2" w:rsidR="007C2049" w:rsidRDefault="000F7E62" w:rsidP="00E55C53">
      <w:pPr>
        <w:keepNext/>
        <w:tabs>
          <w:tab w:val="left" w:pos="709"/>
        </w:tabs>
        <w:spacing w:after="0"/>
        <w:jc w:val="both"/>
      </w:pPr>
      <w:r>
        <w:rPr>
          <w:rFonts w:ascii="Times New Roman" w:eastAsia="Calibri" w:hAnsi="Times New Roman"/>
          <w:sz w:val="24"/>
          <w:szCs w:val="24"/>
        </w:rPr>
        <w:object w:dxaOrig="9072" w:dyaOrig="3777" w14:anchorId="0C736BA5">
          <v:shape id="_x0000_i1029" type="#_x0000_t75" style="width:453.6pt;height:189pt" o:ole="">
            <v:imagedata r:id="rId20" o:title=""/>
          </v:shape>
          <o:OLEObject Type="Embed" ProgID="Word.OpenDocumentText.12" ShapeID="_x0000_i1029" DrawAspect="Content" ObjectID="_1754391113" r:id="rId21"/>
        </w:object>
      </w:r>
    </w:p>
    <w:p w14:paraId="5371090C" w14:textId="39E3A304" w:rsidR="007C2049" w:rsidRPr="00E55C53" w:rsidRDefault="000A2309" w:rsidP="00E55C53">
      <w:pPr>
        <w:pStyle w:val="Legenda"/>
        <w:tabs>
          <w:tab w:val="left" w:pos="709"/>
        </w:tabs>
        <w:jc w:val="center"/>
        <w:rPr>
          <w:rFonts w:ascii="Times New Roman" w:eastAsia="Calibri" w:hAnsi="Times New Roman"/>
          <w:color w:val="000000" w:themeColor="text1"/>
          <w:sz w:val="22"/>
          <w:szCs w:val="22"/>
        </w:rPr>
      </w:pPr>
      <w:r>
        <w:rPr>
          <w:rFonts w:ascii="Times New Roman" w:hAnsi="Times New Roman"/>
          <w:color w:val="000000" w:themeColor="text1"/>
          <w:sz w:val="22"/>
          <w:szCs w:val="22"/>
        </w:rPr>
        <w:t>Listing</w:t>
      </w:r>
      <w:r w:rsidR="007C2049" w:rsidRPr="00E55C53">
        <w:rPr>
          <w:rFonts w:ascii="Times New Roman" w:hAnsi="Times New Roman"/>
          <w:color w:val="000000" w:themeColor="text1"/>
          <w:sz w:val="22"/>
          <w:szCs w:val="22"/>
        </w:rPr>
        <w:t xml:space="preserve"> </w:t>
      </w:r>
      <w:r w:rsidR="007C2049" w:rsidRPr="00E55C53">
        <w:rPr>
          <w:rFonts w:ascii="Times New Roman" w:hAnsi="Times New Roman"/>
          <w:color w:val="000000" w:themeColor="text1"/>
          <w:sz w:val="22"/>
          <w:szCs w:val="22"/>
        </w:rPr>
        <w:fldChar w:fldCharType="begin"/>
      </w:r>
      <w:r w:rsidR="007C2049" w:rsidRPr="00E55C53">
        <w:rPr>
          <w:rFonts w:ascii="Times New Roman" w:hAnsi="Times New Roman"/>
          <w:color w:val="000000" w:themeColor="text1"/>
          <w:sz w:val="22"/>
          <w:szCs w:val="22"/>
        </w:rPr>
        <w:instrText xml:space="preserve"> SEQ Rysunek \* ARABIC </w:instrText>
      </w:r>
      <w:r w:rsidR="007C2049" w:rsidRPr="00E55C53">
        <w:rPr>
          <w:rFonts w:ascii="Times New Roman" w:hAnsi="Times New Roman"/>
          <w:color w:val="000000" w:themeColor="text1"/>
          <w:sz w:val="22"/>
          <w:szCs w:val="22"/>
        </w:rPr>
        <w:fldChar w:fldCharType="separate"/>
      </w:r>
      <w:r w:rsidR="00B2772A">
        <w:rPr>
          <w:rFonts w:ascii="Times New Roman" w:hAnsi="Times New Roman"/>
          <w:noProof/>
          <w:color w:val="000000" w:themeColor="text1"/>
          <w:sz w:val="22"/>
          <w:szCs w:val="22"/>
        </w:rPr>
        <w:t>5</w:t>
      </w:r>
      <w:r w:rsidR="007C2049" w:rsidRPr="00E55C53">
        <w:rPr>
          <w:rFonts w:ascii="Times New Roman" w:hAnsi="Times New Roman"/>
          <w:color w:val="000000" w:themeColor="text1"/>
          <w:sz w:val="22"/>
          <w:szCs w:val="22"/>
        </w:rPr>
        <w:fldChar w:fldCharType="end"/>
      </w:r>
      <w:r w:rsidR="007C2049" w:rsidRPr="00E55C53">
        <w:rPr>
          <w:rFonts w:ascii="Times New Roman" w:hAnsi="Times New Roman"/>
          <w:color w:val="000000" w:themeColor="text1"/>
          <w:sz w:val="22"/>
          <w:szCs w:val="22"/>
        </w:rPr>
        <w:t xml:space="preserve"> Utworzenie konta użytkownika przy użyciu biblioteki cURL</w:t>
      </w:r>
    </w:p>
    <w:p w14:paraId="7BC1F15D" w14:textId="28BF60E4" w:rsidR="003C3A0D" w:rsidRDefault="00090FBC"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Powyższe polecenie wysyła żądanie HTTP typu POST. Do wysłanego żądania dołączony jest obiekt JSON (JavaScript Object Notation)</w:t>
      </w:r>
      <w:r w:rsidR="003E7CF1">
        <w:rPr>
          <w:rFonts w:ascii="Times New Roman" w:eastAsia="Calibri" w:hAnsi="Times New Roman"/>
          <w:sz w:val="24"/>
          <w:szCs w:val="24"/>
        </w:rPr>
        <w:t>. W ciele obiektu JSON znajdują się</w:t>
      </w:r>
      <w:r>
        <w:rPr>
          <w:rFonts w:ascii="Times New Roman" w:eastAsia="Calibri" w:hAnsi="Times New Roman"/>
          <w:sz w:val="24"/>
          <w:szCs w:val="24"/>
        </w:rPr>
        <w:t xml:space="preserve"> dane potrzebne do stworzenia nowego konta. Alternatywnym sposobem wysłania powyższego zapytania jest wykorzystanie narzędzia o nazwie Postman.</w:t>
      </w:r>
      <w:r w:rsidR="003E7CF1">
        <w:rPr>
          <w:rFonts w:ascii="Times New Roman" w:eastAsia="Calibri" w:hAnsi="Times New Roman"/>
          <w:sz w:val="24"/>
          <w:szCs w:val="24"/>
        </w:rPr>
        <w:t xml:space="preserve"> Postman udostępnia graficzny interfejs użytkownika, który znacząco ułatwia zmiany parametrów wykonywanych </w:t>
      </w:r>
      <w:r w:rsidR="009460F1">
        <w:rPr>
          <w:rFonts w:ascii="Times New Roman" w:eastAsia="Calibri" w:hAnsi="Times New Roman"/>
          <w:sz w:val="24"/>
          <w:szCs w:val="24"/>
        </w:rPr>
        <w:t>zapytań</w:t>
      </w:r>
      <w:r w:rsidR="003E7CF1">
        <w:rPr>
          <w:rFonts w:ascii="Times New Roman" w:eastAsia="Calibri" w:hAnsi="Times New Roman"/>
          <w:sz w:val="24"/>
          <w:szCs w:val="24"/>
        </w:rPr>
        <w:t>.</w:t>
      </w:r>
    </w:p>
    <w:p w14:paraId="4B90E5CB" w14:textId="35E56908" w:rsidR="00A25D08" w:rsidRPr="00E55C53" w:rsidRDefault="004874A7" w:rsidP="00E55C53">
      <w:pPr>
        <w:tabs>
          <w:tab w:val="left" w:pos="709"/>
        </w:tabs>
        <w:spacing w:after="0"/>
        <w:jc w:val="both"/>
        <w:rPr>
          <w:rFonts w:ascii="Times New Roman" w:eastAsia="Calibri" w:hAnsi="Times New Roman"/>
          <w:sz w:val="24"/>
          <w:szCs w:val="24"/>
        </w:rPr>
      </w:pPr>
      <w:r>
        <w:rPr>
          <w:rFonts w:ascii="Times New Roman" w:eastAsia="Calibri" w:hAnsi="Times New Roman"/>
          <w:sz w:val="24"/>
          <w:szCs w:val="24"/>
        </w:rPr>
        <w:tab/>
      </w:r>
      <w:r w:rsidR="009F7149">
        <w:rPr>
          <w:rFonts w:ascii="Times New Roman" w:eastAsia="Calibri" w:hAnsi="Times New Roman"/>
          <w:sz w:val="24"/>
          <w:szCs w:val="24"/>
        </w:rPr>
        <w:t xml:space="preserve">Po utworzeniu konta użytkownika można zalogować się do systemu działającego pod adresem </w:t>
      </w:r>
      <w:hyperlink r:id="rId22" w:history="1">
        <w:r w:rsidR="009F7149" w:rsidRPr="009F7149">
          <w:rPr>
            <w:rStyle w:val="Hipercze"/>
            <w:rFonts w:ascii="Times New Roman" w:eastAsia="Calibri" w:hAnsi="Times New Roman"/>
            <w:i/>
            <w:iCs/>
            <w:sz w:val="24"/>
            <w:szCs w:val="24"/>
          </w:rPr>
          <w:t>http://172.20.40.211:3000</w:t>
        </w:r>
      </w:hyperlink>
      <w:r w:rsidR="009F7149">
        <w:rPr>
          <w:rFonts w:ascii="Times New Roman" w:eastAsia="Calibri" w:hAnsi="Times New Roman"/>
          <w:i/>
          <w:iCs/>
          <w:sz w:val="24"/>
          <w:szCs w:val="24"/>
        </w:rPr>
        <w:t xml:space="preserve">. </w:t>
      </w:r>
      <w:r w:rsidR="009F7149">
        <w:rPr>
          <w:rFonts w:ascii="Times New Roman" w:eastAsia="Calibri" w:hAnsi="Times New Roman"/>
          <w:sz w:val="24"/>
          <w:szCs w:val="24"/>
        </w:rPr>
        <w:t xml:space="preserve"> </w:t>
      </w:r>
    </w:p>
    <w:p w14:paraId="01691F52" w14:textId="77777777" w:rsidR="004874A7" w:rsidRDefault="004874A7" w:rsidP="004874A7">
      <w:pPr>
        <w:pStyle w:val="Akapitzlist"/>
        <w:tabs>
          <w:tab w:val="left" w:pos="709"/>
          <w:tab w:val="center" w:pos="4536"/>
        </w:tabs>
        <w:spacing w:before="240"/>
        <w:ind w:left="360"/>
        <w:rPr>
          <w:rFonts w:ascii="Times New Roman" w:eastAsia="Calibri" w:hAnsi="Times New Roman"/>
          <w:b/>
          <w:bCs/>
          <w:sz w:val="26"/>
          <w:szCs w:val="26"/>
        </w:rPr>
      </w:pPr>
    </w:p>
    <w:p w14:paraId="2308D61B" w14:textId="40335694" w:rsidR="00CA753D" w:rsidRPr="00E55C53" w:rsidRDefault="004E40A8"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lastRenderedPageBreak/>
        <w:t>Wdr</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ż</w:t>
      </w:r>
      <w:r w:rsidR="00256E6F" w:rsidRPr="00E55C53">
        <w:rPr>
          <w:rFonts w:ascii="Times New Roman" w:eastAsia="Calibri" w:hAnsi="Times New Roman"/>
          <w:b/>
          <w:bCs/>
          <w:sz w:val="26"/>
          <w:szCs w:val="26"/>
        </w:rPr>
        <w:t>a</w:t>
      </w:r>
      <w:r w:rsidRPr="00E55C53">
        <w:rPr>
          <w:rFonts w:ascii="Times New Roman" w:eastAsia="Calibri" w:hAnsi="Times New Roman"/>
          <w:b/>
          <w:bCs/>
          <w:sz w:val="26"/>
          <w:szCs w:val="26"/>
        </w:rPr>
        <w:t xml:space="preserve">nie zmian </w:t>
      </w:r>
      <w:r w:rsidR="00256E6F" w:rsidRPr="00E55C53">
        <w:rPr>
          <w:rFonts w:ascii="Times New Roman" w:eastAsia="Calibri" w:hAnsi="Times New Roman"/>
          <w:b/>
          <w:bCs/>
          <w:sz w:val="26"/>
          <w:szCs w:val="26"/>
        </w:rPr>
        <w:t>w</w:t>
      </w:r>
      <w:r w:rsidRPr="00E55C53">
        <w:rPr>
          <w:rFonts w:ascii="Times New Roman" w:eastAsia="Calibri" w:hAnsi="Times New Roman"/>
          <w:b/>
          <w:bCs/>
          <w:sz w:val="26"/>
          <w:szCs w:val="26"/>
        </w:rPr>
        <w:t xml:space="preserve"> system</w:t>
      </w:r>
      <w:r w:rsidR="00256E6F" w:rsidRPr="00E55C53">
        <w:rPr>
          <w:rFonts w:ascii="Times New Roman" w:eastAsia="Calibri" w:hAnsi="Times New Roman"/>
          <w:b/>
          <w:bCs/>
          <w:sz w:val="26"/>
          <w:szCs w:val="26"/>
        </w:rPr>
        <w:t>ie</w:t>
      </w:r>
    </w:p>
    <w:p w14:paraId="7F39352A" w14:textId="7CD0F220" w:rsidR="00A50BBC" w:rsidRDefault="00A27F58" w:rsidP="00E55C53">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b/>
          <w:bCs/>
          <w:sz w:val="28"/>
          <w:szCs w:val="28"/>
        </w:rPr>
        <w:tab/>
      </w:r>
      <w:r w:rsidR="000C7494">
        <w:rPr>
          <w:rFonts w:ascii="Times New Roman" w:eastAsia="Calibri" w:hAnsi="Times New Roman"/>
          <w:sz w:val="24"/>
          <w:szCs w:val="24"/>
        </w:rPr>
        <w:t>Jednym z</w:t>
      </w:r>
      <w:r w:rsidR="00766604">
        <w:rPr>
          <w:rFonts w:ascii="Times New Roman" w:eastAsia="Calibri" w:hAnsi="Times New Roman"/>
          <w:sz w:val="24"/>
          <w:szCs w:val="24"/>
        </w:rPr>
        <w:t xml:space="preserve"> element</w:t>
      </w:r>
      <w:r w:rsidR="000C7494">
        <w:rPr>
          <w:rFonts w:ascii="Times New Roman" w:eastAsia="Calibri" w:hAnsi="Times New Roman"/>
          <w:sz w:val="24"/>
          <w:szCs w:val="24"/>
        </w:rPr>
        <w:t>ów</w:t>
      </w:r>
      <w:r w:rsidR="00766604">
        <w:rPr>
          <w:rFonts w:ascii="Times New Roman" w:eastAsia="Calibri" w:hAnsi="Times New Roman"/>
          <w:sz w:val="24"/>
          <w:szCs w:val="24"/>
        </w:rPr>
        <w:t xml:space="preserve"> cyklu życia oprogramowania </w:t>
      </w:r>
      <w:r w:rsidR="000C7494">
        <w:rPr>
          <w:rFonts w:ascii="Times New Roman" w:eastAsia="Calibri" w:hAnsi="Times New Roman"/>
          <w:sz w:val="24"/>
          <w:szCs w:val="24"/>
        </w:rPr>
        <w:t>jest</w:t>
      </w:r>
      <w:r w:rsidR="00766604">
        <w:rPr>
          <w:rFonts w:ascii="Times New Roman" w:eastAsia="Calibri" w:hAnsi="Times New Roman"/>
          <w:sz w:val="24"/>
          <w:szCs w:val="24"/>
        </w:rPr>
        <w:t xml:space="preserve"> utrzymanie aplikacji.</w:t>
      </w:r>
      <w:r w:rsidR="000C7494">
        <w:rPr>
          <w:rFonts w:ascii="Times New Roman" w:eastAsia="Calibri" w:hAnsi="Times New Roman"/>
          <w:sz w:val="24"/>
          <w:szCs w:val="24"/>
        </w:rPr>
        <w:t xml:space="preserve"> Przytoczony termin może być rozumiany jako naprawa błędów lub wdrożenie nowych funkcjonalności.</w:t>
      </w:r>
      <w:r w:rsidR="00766604">
        <w:rPr>
          <w:rFonts w:ascii="Times New Roman" w:eastAsia="Calibri" w:hAnsi="Times New Roman"/>
          <w:sz w:val="24"/>
          <w:szCs w:val="24"/>
        </w:rPr>
        <w:t xml:space="preserve"> Moment wprowadzania nowej wersji kodu źródłowego na serwerze wydziału musi wiązać się z zatrzymaniem dotychczas działającej aplikacji. </w:t>
      </w:r>
      <w:r w:rsidR="00BF0764">
        <w:rPr>
          <w:rFonts w:ascii="Times New Roman" w:eastAsia="Calibri" w:hAnsi="Times New Roman"/>
          <w:sz w:val="24"/>
          <w:szCs w:val="24"/>
        </w:rPr>
        <w:t xml:space="preserve">W przypadku komponentu działającego </w:t>
      </w:r>
      <w:r w:rsidR="006F7D9E">
        <w:rPr>
          <w:rFonts w:ascii="Times New Roman" w:eastAsia="Calibri" w:hAnsi="Times New Roman"/>
          <w:sz w:val="24"/>
          <w:szCs w:val="24"/>
        </w:rPr>
        <w:t>w obrębie kontenera operacja wymaga przeprocesowania</w:t>
      </w:r>
      <w:r w:rsidR="00717B27">
        <w:rPr>
          <w:rFonts w:ascii="Times New Roman" w:eastAsia="Calibri" w:hAnsi="Times New Roman"/>
          <w:sz w:val="24"/>
          <w:szCs w:val="24"/>
        </w:rPr>
        <w:t xml:space="preserve"> następującej</w:t>
      </w:r>
      <w:r w:rsidR="006F7D9E">
        <w:rPr>
          <w:rFonts w:ascii="Times New Roman" w:eastAsia="Calibri" w:hAnsi="Times New Roman"/>
          <w:sz w:val="24"/>
          <w:szCs w:val="24"/>
        </w:rPr>
        <w:t xml:space="preserve"> sekwencji komend.</w:t>
      </w:r>
    </w:p>
    <w:p w14:paraId="71447127" w14:textId="77777777" w:rsidR="0070725A" w:rsidRPr="00E55C53" w:rsidRDefault="0070725A" w:rsidP="00E55C53">
      <w:pPr>
        <w:tabs>
          <w:tab w:val="left" w:pos="709"/>
          <w:tab w:val="center" w:pos="4536"/>
        </w:tabs>
        <w:spacing w:after="0"/>
        <w:rPr>
          <w:rFonts w:ascii="Times New Roman" w:eastAsia="Calibri" w:hAnsi="Times New Roman"/>
          <w:sz w:val="24"/>
          <w:szCs w:val="24"/>
        </w:rPr>
      </w:pPr>
    </w:p>
    <w:bookmarkStart w:id="5" w:name="_MON_1753862356"/>
    <w:bookmarkEnd w:id="5"/>
    <w:p w14:paraId="1BDC9944" w14:textId="11D7E56F" w:rsidR="000A2309" w:rsidRDefault="000F7E62" w:rsidP="00E55C53">
      <w:pPr>
        <w:keepNext/>
        <w:tabs>
          <w:tab w:val="left" w:pos="709"/>
          <w:tab w:val="center" w:pos="4536"/>
        </w:tabs>
        <w:spacing w:after="0"/>
      </w:pPr>
      <w:r>
        <w:rPr>
          <w:rFonts w:ascii="Times New Roman" w:eastAsia="Calibri" w:hAnsi="Times New Roman"/>
          <w:b/>
          <w:bCs/>
          <w:sz w:val="28"/>
          <w:szCs w:val="28"/>
        </w:rPr>
        <w:object w:dxaOrig="9072" w:dyaOrig="2398" w14:anchorId="678A7F80">
          <v:shape id="_x0000_i1030" type="#_x0000_t75" style="width:453.6pt;height:120pt" o:ole="">
            <v:imagedata r:id="rId23" o:title=""/>
          </v:shape>
          <o:OLEObject Type="Embed" ProgID="Word.OpenDocumentText.12" ShapeID="_x0000_i1030" DrawAspect="Content" ObjectID="_1754391114" r:id="rId24"/>
        </w:object>
      </w:r>
    </w:p>
    <w:p w14:paraId="4B820827" w14:textId="00E4F7D7" w:rsidR="00A50BBC" w:rsidRPr="00E55C53" w:rsidRDefault="000A2309" w:rsidP="00E55C53">
      <w:pPr>
        <w:pStyle w:val="Legenda"/>
        <w:tabs>
          <w:tab w:val="left" w:pos="709"/>
        </w:tabs>
        <w:jc w:val="center"/>
        <w:rPr>
          <w:rFonts w:ascii="Times New Roman" w:eastAsia="Calibri" w:hAnsi="Times New Roman"/>
          <w:b/>
          <w:bCs/>
          <w:color w:val="000000" w:themeColor="text1"/>
          <w:sz w:val="22"/>
          <w:szCs w:val="22"/>
        </w:rPr>
      </w:pPr>
      <w:r w:rsidRPr="00E55C53">
        <w:rPr>
          <w:rFonts w:ascii="Times New Roman" w:hAnsi="Times New Roman"/>
          <w:color w:val="000000" w:themeColor="text1"/>
          <w:sz w:val="22"/>
          <w:szCs w:val="22"/>
        </w:rPr>
        <w:t xml:space="preserve">Listing </w:t>
      </w:r>
      <w:r w:rsidR="00D913ED" w:rsidRPr="00E55C53">
        <w:rPr>
          <w:rFonts w:ascii="Times New Roman" w:hAnsi="Times New Roman"/>
          <w:color w:val="000000" w:themeColor="text1"/>
          <w:sz w:val="22"/>
          <w:szCs w:val="22"/>
        </w:rPr>
        <w:t>6 Aktualizacja aplikacji działającej w kontenerze</w:t>
      </w:r>
    </w:p>
    <w:p w14:paraId="117ED38B" w14:textId="05B1808F" w:rsidR="00A50BBC" w:rsidRDefault="003E1761" w:rsidP="00E55C53">
      <w:pPr>
        <w:tabs>
          <w:tab w:val="left" w:pos="709"/>
          <w:tab w:val="left" w:pos="4536"/>
        </w:tabs>
        <w:jc w:val="both"/>
        <w:rPr>
          <w:rFonts w:ascii="Times New Roman" w:eastAsia="Calibri" w:hAnsi="Times New Roman"/>
          <w:sz w:val="24"/>
          <w:szCs w:val="24"/>
        </w:rPr>
      </w:pPr>
      <w:r w:rsidRPr="00E55C53">
        <w:rPr>
          <w:rFonts w:ascii="Times New Roman" w:eastAsia="Calibri" w:hAnsi="Times New Roman"/>
          <w:sz w:val="24"/>
          <w:szCs w:val="24"/>
        </w:rPr>
        <w:t>Powyższy skrypt</w:t>
      </w:r>
      <w:r>
        <w:rPr>
          <w:rFonts w:ascii="Times New Roman" w:eastAsia="Calibri" w:hAnsi="Times New Roman"/>
          <w:sz w:val="24"/>
          <w:szCs w:val="24"/>
        </w:rPr>
        <w:t xml:space="preserve"> stanowi przykład aktualizacji serwisu o nazwie auth-service. Pierwsza z wymienionych komend pobiera do lokalnego repozytorium zmiany wprowadzone w kodzie źródłowym. Kolejna instrukcja zatrzymuje działanie kontenera. Trzecie polecenie usuwa starą wersję kontenera. Komenda w czwartej linii usuwa stary obraz na podstawie którego zbudowany był wcześniejszy kontener. Ostatnia instrukcja sprawdza status działania kontenerów, które są wymienione w pliku </w:t>
      </w:r>
      <w:r w:rsidRPr="00E55C53">
        <w:rPr>
          <w:rFonts w:ascii="Times New Roman" w:eastAsia="Calibri" w:hAnsi="Times New Roman"/>
          <w:i/>
          <w:iCs/>
          <w:sz w:val="24"/>
          <w:szCs w:val="24"/>
        </w:rPr>
        <w:t>docker-compose.yml</w:t>
      </w:r>
      <w:r>
        <w:rPr>
          <w:rFonts w:ascii="Times New Roman" w:eastAsia="Calibri" w:hAnsi="Times New Roman"/>
          <w:sz w:val="24"/>
          <w:szCs w:val="24"/>
        </w:rPr>
        <w:t xml:space="preserve">. Jeżeli któryś z kontenerów nie prezentuje statusu „Running”, Docker tworzy na nowo obraz i na podstawie tego obrazu buduje kontener i uruchamia aplikację. </w:t>
      </w:r>
      <w:r w:rsidR="00AC3634">
        <w:rPr>
          <w:rFonts w:ascii="Times New Roman" w:eastAsia="Calibri" w:hAnsi="Times New Roman"/>
          <w:sz w:val="24"/>
          <w:szCs w:val="24"/>
        </w:rPr>
        <w:t>Analogiczny zestaw komend może być wykorzystany dla dowolnego komponentu tworzącego aplikację.</w:t>
      </w:r>
      <w:r w:rsidR="00581A4C">
        <w:rPr>
          <w:rFonts w:ascii="Times New Roman" w:eastAsia="Calibri" w:hAnsi="Times New Roman"/>
          <w:sz w:val="24"/>
          <w:szCs w:val="24"/>
        </w:rPr>
        <w:t xml:space="preserve"> W celu sprawdzenia, czy nowa wersja aplikacji uruchomiła się w sposób prawidłowy można wykorzystać komendę </w:t>
      </w:r>
      <w:r w:rsidR="00581A4C" w:rsidRPr="00E55C53">
        <w:rPr>
          <w:rFonts w:ascii="Times New Roman" w:eastAsia="Calibri" w:hAnsi="Times New Roman"/>
          <w:i/>
          <w:iCs/>
          <w:sz w:val="24"/>
          <w:szCs w:val="24"/>
        </w:rPr>
        <w:t>docker logs</w:t>
      </w:r>
      <w:r w:rsidR="00581A4C">
        <w:rPr>
          <w:rFonts w:ascii="Times New Roman" w:eastAsia="Calibri" w:hAnsi="Times New Roman"/>
          <w:sz w:val="24"/>
          <w:szCs w:val="24"/>
        </w:rPr>
        <w:t>.</w:t>
      </w:r>
    </w:p>
    <w:p w14:paraId="26EB7FBC" w14:textId="6D54A7AC" w:rsidR="004874A7" w:rsidRPr="00E55C53" w:rsidRDefault="004874A7" w:rsidP="00E55C53">
      <w:pPr>
        <w:pStyle w:val="Akapitzlist"/>
        <w:numPr>
          <w:ilvl w:val="1"/>
          <w:numId w:val="2"/>
        </w:numPr>
        <w:tabs>
          <w:tab w:val="left" w:pos="709"/>
          <w:tab w:val="center" w:pos="4536"/>
        </w:tabs>
        <w:spacing w:before="240"/>
        <w:rPr>
          <w:rFonts w:ascii="Times New Roman" w:eastAsia="Calibri" w:hAnsi="Times New Roman"/>
          <w:b/>
          <w:bCs/>
          <w:sz w:val="26"/>
          <w:szCs w:val="26"/>
        </w:rPr>
      </w:pPr>
      <w:r w:rsidRPr="00E55C53">
        <w:rPr>
          <w:rFonts w:ascii="Times New Roman" w:eastAsia="Calibri" w:hAnsi="Times New Roman"/>
          <w:b/>
          <w:bCs/>
          <w:sz w:val="26"/>
          <w:szCs w:val="26"/>
        </w:rPr>
        <w:t>Obsługa systemu</w:t>
      </w:r>
    </w:p>
    <w:p w14:paraId="2291AA0C" w14:textId="23FE50FD" w:rsidR="00D415CD" w:rsidRDefault="00CF308F"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Podczas działania aplikacji mogą wystąpić błędy lub nieoczekiwane zachowania. W takich sytuacjach zadaniem administrator systemu jest sprawdzenie przyczyny błędu w logach aplikacji. Każdy serwis generuje własne logi niezależnie od działania pozostałych serwisów. Architektura monolityczna charakteryzuj</w:t>
      </w:r>
      <w:r w:rsidR="000715B9">
        <w:rPr>
          <w:rFonts w:ascii="Times New Roman" w:eastAsia="Calibri" w:hAnsi="Times New Roman"/>
          <w:sz w:val="24"/>
          <w:szCs w:val="24"/>
        </w:rPr>
        <w:t>e</w:t>
      </w:r>
      <w:r>
        <w:rPr>
          <w:rFonts w:ascii="Times New Roman" w:eastAsia="Calibri" w:hAnsi="Times New Roman"/>
          <w:sz w:val="24"/>
          <w:szCs w:val="24"/>
        </w:rPr>
        <w:t xml:space="preserve"> się działaniem wszystkich funkcjonalności w ramach</w:t>
      </w:r>
      <w:r w:rsidR="000715B9">
        <w:rPr>
          <w:rFonts w:ascii="Times New Roman" w:eastAsia="Calibri" w:hAnsi="Times New Roman"/>
          <w:sz w:val="24"/>
          <w:szCs w:val="24"/>
        </w:rPr>
        <w:t xml:space="preserve"> jednolitego</w:t>
      </w:r>
      <w:r>
        <w:rPr>
          <w:rFonts w:ascii="Times New Roman" w:eastAsia="Calibri" w:hAnsi="Times New Roman"/>
          <w:sz w:val="24"/>
          <w:szCs w:val="24"/>
        </w:rPr>
        <w:t xml:space="preserve"> serwera aplikacyjnego</w:t>
      </w:r>
      <w:r w:rsidR="00D415CD">
        <w:rPr>
          <w:rFonts w:ascii="Times New Roman" w:eastAsia="Calibri" w:hAnsi="Times New Roman"/>
          <w:sz w:val="24"/>
          <w:szCs w:val="24"/>
        </w:rPr>
        <w:t>. W związku z tym</w:t>
      </w:r>
      <w:r>
        <w:rPr>
          <w:rFonts w:ascii="Times New Roman" w:eastAsia="Calibri" w:hAnsi="Times New Roman"/>
          <w:sz w:val="24"/>
          <w:szCs w:val="24"/>
        </w:rPr>
        <w:t xml:space="preserve"> archiwizuj</w:t>
      </w:r>
      <w:r w:rsidR="00851257">
        <w:rPr>
          <w:rFonts w:ascii="Times New Roman" w:eastAsia="Calibri" w:hAnsi="Times New Roman"/>
          <w:sz w:val="24"/>
          <w:szCs w:val="24"/>
        </w:rPr>
        <w:t xml:space="preserve">e każde zdarzenie </w:t>
      </w:r>
      <w:r w:rsidR="000715B9">
        <w:rPr>
          <w:rFonts w:ascii="Times New Roman" w:eastAsia="Calibri" w:hAnsi="Times New Roman"/>
          <w:sz w:val="24"/>
          <w:szCs w:val="24"/>
        </w:rPr>
        <w:t xml:space="preserve">konieczne do wykonania żądanej operacji </w:t>
      </w:r>
      <w:r w:rsidR="00851257">
        <w:rPr>
          <w:rFonts w:ascii="Times New Roman" w:eastAsia="Calibri" w:hAnsi="Times New Roman"/>
          <w:sz w:val="24"/>
          <w:szCs w:val="24"/>
        </w:rPr>
        <w:t>niezależnie od złożoności operacji</w:t>
      </w:r>
      <w:r w:rsidR="004446F1">
        <w:rPr>
          <w:rFonts w:ascii="Times New Roman" w:eastAsia="Calibri" w:hAnsi="Times New Roman"/>
          <w:sz w:val="24"/>
          <w:szCs w:val="24"/>
        </w:rPr>
        <w:t xml:space="preserve"> wykonywanej przez użytkownika</w:t>
      </w:r>
      <w:r w:rsidR="00851257">
        <w:rPr>
          <w:rFonts w:ascii="Times New Roman" w:eastAsia="Calibri" w:hAnsi="Times New Roman"/>
          <w:sz w:val="24"/>
          <w:szCs w:val="24"/>
        </w:rPr>
        <w:t>.</w:t>
      </w:r>
      <w:r w:rsidR="000715B9">
        <w:rPr>
          <w:rFonts w:ascii="Times New Roman" w:eastAsia="Calibri" w:hAnsi="Times New Roman"/>
          <w:sz w:val="24"/>
          <w:szCs w:val="24"/>
        </w:rPr>
        <w:t xml:space="preserve"> Przy</w:t>
      </w:r>
      <w:r w:rsidR="00EA1873">
        <w:rPr>
          <w:rFonts w:ascii="Times New Roman" w:eastAsia="Calibri" w:hAnsi="Times New Roman"/>
          <w:sz w:val="24"/>
          <w:szCs w:val="24"/>
        </w:rPr>
        <w:t xml:space="preserve"> zastosowani</w:t>
      </w:r>
      <w:r w:rsidR="000715B9">
        <w:rPr>
          <w:rFonts w:ascii="Times New Roman" w:eastAsia="Calibri" w:hAnsi="Times New Roman"/>
          <w:sz w:val="24"/>
          <w:szCs w:val="24"/>
        </w:rPr>
        <w:t>u</w:t>
      </w:r>
      <w:r w:rsidR="00EA1873">
        <w:rPr>
          <w:rFonts w:ascii="Times New Roman" w:eastAsia="Calibri" w:hAnsi="Times New Roman"/>
          <w:sz w:val="24"/>
          <w:szCs w:val="24"/>
        </w:rPr>
        <w:t xml:space="preserve"> architektury mikrousługowej odpowiedzialność za realizację złożonych operacji może zostać podzielona na kilka niezależnych serwisów. Zatem w sytuacji wystąpienia błędu administrator jest zmuszony do przejrzenia logów zdarzeń w każdym komponencie uczestniczącym w realizacji żądania. </w:t>
      </w:r>
    </w:p>
    <w:p w14:paraId="4E99E2A4" w14:textId="602F224D" w:rsidR="005F084B" w:rsidRDefault="00690F39" w:rsidP="00CF308F">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Kolejnym nieoczywistym problemem podczas debugowania aplikacji opartej na architekturze mikrousługowej jest </w:t>
      </w:r>
      <w:r w:rsidR="00B42F55">
        <w:rPr>
          <w:rFonts w:ascii="Times New Roman" w:eastAsia="Calibri" w:hAnsi="Times New Roman"/>
          <w:sz w:val="24"/>
          <w:szCs w:val="24"/>
        </w:rPr>
        <w:t>rozstrzygnięcie skąd pochodzą dane prezentowane w poszczególnych komponentach wyświetlanych po stronie klienta aplikacji. W opisywanym</w:t>
      </w:r>
      <w:r>
        <w:rPr>
          <w:rFonts w:ascii="Times New Roman" w:eastAsia="Calibri" w:hAnsi="Times New Roman"/>
          <w:sz w:val="24"/>
          <w:szCs w:val="24"/>
        </w:rPr>
        <w:t xml:space="preserve"> systemie</w:t>
      </w:r>
      <w:r w:rsidR="00B42F55">
        <w:rPr>
          <w:rFonts w:ascii="Times New Roman" w:eastAsia="Calibri" w:hAnsi="Times New Roman"/>
          <w:sz w:val="24"/>
          <w:szCs w:val="24"/>
        </w:rPr>
        <w:t xml:space="preserve"> do akwizycji danych z rozproszonych systemów pomiarowych</w:t>
      </w:r>
      <w:r>
        <w:rPr>
          <w:rFonts w:ascii="Times New Roman" w:eastAsia="Calibri" w:hAnsi="Times New Roman"/>
          <w:sz w:val="24"/>
          <w:szCs w:val="24"/>
        </w:rPr>
        <w:t xml:space="preserve"> funkcjonalność zmiany uprawnień użytkownika przez administratora systemu</w:t>
      </w:r>
      <w:r w:rsidR="00B42F55">
        <w:rPr>
          <w:rFonts w:ascii="Times New Roman" w:eastAsia="Calibri" w:hAnsi="Times New Roman"/>
          <w:sz w:val="24"/>
          <w:szCs w:val="24"/>
        </w:rPr>
        <w:t xml:space="preserve"> jest realizowana na widoku panelu administratora</w:t>
      </w:r>
      <w:r>
        <w:rPr>
          <w:rFonts w:ascii="Times New Roman" w:eastAsia="Calibri" w:hAnsi="Times New Roman"/>
          <w:sz w:val="24"/>
          <w:szCs w:val="24"/>
        </w:rPr>
        <w:t xml:space="preserve">. Jedno z okien dialogowych zawiera listę nazw projektów badawczych. Użytkownik aplikacji może pomyśleć, że skoro akcja dotyczy zmiany uprawnień innego </w:t>
      </w:r>
      <w:r>
        <w:rPr>
          <w:rFonts w:ascii="Times New Roman" w:eastAsia="Calibri" w:hAnsi="Times New Roman"/>
          <w:sz w:val="24"/>
          <w:szCs w:val="24"/>
        </w:rPr>
        <w:lastRenderedPageBreak/>
        <w:t xml:space="preserve">użytkownika to wszystkie dane powinny pochodzić z serwisu odpowiedzialnego za autoryzację oraz zarządzanie uprawnieniami. </w:t>
      </w:r>
      <w:r w:rsidR="00B42F55">
        <w:rPr>
          <w:rFonts w:ascii="Times New Roman" w:eastAsia="Calibri" w:hAnsi="Times New Roman"/>
          <w:sz w:val="24"/>
          <w:szCs w:val="24"/>
        </w:rPr>
        <w:t>W rzeczywistości nazwy projektów badawczych pochodzą z bazy danych serwisu do zarządzania czujnikami pomiarowymi. Wobec tego w przypadku wystąpienia problemu z nazwami projektów przyczyn błędu należy szukać w serwisie do zarządzania czujnikami.</w:t>
      </w:r>
      <w:r w:rsidR="00431F69">
        <w:rPr>
          <w:rFonts w:ascii="Times New Roman" w:eastAsia="Calibri" w:hAnsi="Times New Roman"/>
          <w:sz w:val="24"/>
          <w:szCs w:val="24"/>
        </w:rPr>
        <w:t xml:space="preserve"> Wskazany przykład pokazuje, że k</w:t>
      </w:r>
      <w:r w:rsidR="005F084B">
        <w:rPr>
          <w:rFonts w:ascii="Times New Roman" w:eastAsia="Calibri" w:hAnsi="Times New Roman"/>
          <w:sz w:val="24"/>
          <w:szCs w:val="24"/>
        </w:rPr>
        <w:t xml:space="preserve">luczową rolę w działaniu </w:t>
      </w:r>
      <w:r w:rsidR="00431F69">
        <w:rPr>
          <w:rFonts w:ascii="Times New Roman" w:eastAsia="Calibri" w:hAnsi="Times New Roman"/>
          <w:sz w:val="24"/>
          <w:szCs w:val="24"/>
        </w:rPr>
        <w:t xml:space="preserve">całego </w:t>
      </w:r>
      <w:r w:rsidR="005F084B">
        <w:rPr>
          <w:rFonts w:ascii="Times New Roman" w:eastAsia="Calibri" w:hAnsi="Times New Roman"/>
          <w:sz w:val="24"/>
          <w:szCs w:val="24"/>
        </w:rPr>
        <w:t>systemu odgrywa staranne zaimplementowanie logowania oraz archiwizowania zdarzeń w aplikacji.</w:t>
      </w:r>
    </w:p>
    <w:p w14:paraId="42D98F72" w14:textId="1945FE36" w:rsidR="00163A5C" w:rsidRDefault="00D415CD" w:rsidP="00E55C53">
      <w:pPr>
        <w:tabs>
          <w:tab w:val="left" w:pos="709"/>
          <w:tab w:val="left" w:pos="1134"/>
          <w:tab w:val="left" w:pos="2268"/>
          <w:tab w:val="left"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Wśród najczęściej spotykanych przyczyn </w:t>
      </w:r>
      <w:r w:rsidR="00356875">
        <w:rPr>
          <w:rFonts w:ascii="Times New Roman" w:eastAsia="Calibri" w:hAnsi="Times New Roman"/>
          <w:sz w:val="24"/>
          <w:szCs w:val="24"/>
        </w:rPr>
        <w:t>problem</w:t>
      </w:r>
      <w:r>
        <w:rPr>
          <w:rFonts w:ascii="Times New Roman" w:eastAsia="Calibri" w:hAnsi="Times New Roman"/>
          <w:sz w:val="24"/>
          <w:szCs w:val="24"/>
        </w:rPr>
        <w:t>ów</w:t>
      </w:r>
      <w:r w:rsidR="00CC1C5B">
        <w:rPr>
          <w:rFonts w:ascii="Times New Roman" w:eastAsia="Calibri" w:hAnsi="Times New Roman"/>
          <w:sz w:val="24"/>
          <w:szCs w:val="24"/>
        </w:rPr>
        <w:t xml:space="preserve"> w aplikacjach internetowych</w:t>
      </w:r>
      <w:r w:rsidR="00356875">
        <w:rPr>
          <w:rFonts w:ascii="Times New Roman" w:eastAsia="Calibri" w:hAnsi="Times New Roman"/>
          <w:sz w:val="24"/>
          <w:szCs w:val="24"/>
        </w:rPr>
        <w:t xml:space="preserve"> mo</w:t>
      </w:r>
      <w:r>
        <w:rPr>
          <w:rFonts w:ascii="Times New Roman" w:eastAsia="Calibri" w:hAnsi="Times New Roman"/>
          <w:sz w:val="24"/>
          <w:szCs w:val="24"/>
        </w:rPr>
        <w:t>żna wskazać</w:t>
      </w:r>
      <w:r w:rsidR="00356875">
        <w:rPr>
          <w:rFonts w:ascii="Times New Roman" w:eastAsia="Calibri" w:hAnsi="Times New Roman"/>
          <w:sz w:val="24"/>
          <w:szCs w:val="24"/>
        </w:rPr>
        <w:t xml:space="preserve"> zatrzymanie działania serwisu biorącego udział w operacji lub błąd </w:t>
      </w:r>
      <w:r w:rsidR="00163A5C">
        <w:rPr>
          <w:rFonts w:ascii="Times New Roman" w:eastAsia="Calibri" w:hAnsi="Times New Roman"/>
          <w:sz w:val="24"/>
          <w:szCs w:val="24"/>
        </w:rPr>
        <w:t>w implementacji funkcjonalności</w:t>
      </w:r>
      <w:r w:rsidR="00356875">
        <w:rPr>
          <w:rFonts w:ascii="Times New Roman" w:eastAsia="Calibri" w:hAnsi="Times New Roman"/>
          <w:sz w:val="24"/>
          <w:szCs w:val="24"/>
        </w:rPr>
        <w:t>.</w:t>
      </w:r>
      <w:r w:rsidR="009B3EDF">
        <w:rPr>
          <w:rFonts w:ascii="Times New Roman" w:eastAsia="Calibri" w:hAnsi="Times New Roman"/>
          <w:sz w:val="24"/>
          <w:szCs w:val="24"/>
        </w:rPr>
        <w:t xml:space="preserve"> W celu </w:t>
      </w:r>
      <w:r w:rsidR="00D1558D">
        <w:rPr>
          <w:rFonts w:ascii="Times New Roman" w:eastAsia="Calibri" w:hAnsi="Times New Roman"/>
          <w:sz w:val="24"/>
          <w:szCs w:val="24"/>
        </w:rPr>
        <w:t xml:space="preserve">weryfikacji działania kontenerów tworzących aplikację </w:t>
      </w:r>
      <w:r w:rsidR="00163A5C">
        <w:rPr>
          <w:rFonts w:ascii="Times New Roman" w:eastAsia="Calibri" w:hAnsi="Times New Roman"/>
          <w:sz w:val="24"/>
          <w:szCs w:val="24"/>
        </w:rPr>
        <w:t>należy</w:t>
      </w:r>
      <w:r w:rsidR="00D1558D">
        <w:rPr>
          <w:rFonts w:ascii="Times New Roman" w:eastAsia="Calibri" w:hAnsi="Times New Roman"/>
          <w:sz w:val="24"/>
          <w:szCs w:val="24"/>
        </w:rPr>
        <w:t xml:space="preserve"> wykorzystać </w:t>
      </w:r>
      <w:r w:rsidR="00163A5C">
        <w:rPr>
          <w:rFonts w:ascii="Times New Roman" w:eastAsia="Calibri" w:hAnsi="Times New Roman"/>
          <w:sz w:val="24"/>
          <w:szCs w:val="24"/>
        </w:rPr>
        <w:t xml:space="preserve">poniższą </w:t>
      </w:r>
      <w:r w:rsidR="00D1558D">
        <w:rPr>
          <w:rFonts w:ascii="Times New Roman" w:eastAsia="Calibri" w:hAnsi="Times New Roman"/>
          <w:sz w:val="24"/>
          <w:szCs w:val="24"/>
        </w:rPr>
        <w:t>komendę</w:t>
      </w:r>
      <w:r w:rsidR="00163A5C">
        <w:rPr>
          <w:rFonts w:ascii="Times New Roman" w:eastAsia="Calibri" w:hAnsi="Times New Roman"/>
          <w:sz w:val="24"/>
          <w:szCs w:val="24"/>
        </w:rPr>
        <w:t>.</w:t>
      </w:r>
    </w:p>
    <w:p w14:paraId="1A1640B8" w14:textId="77777777" w:rsidR="00163A5C" w:rsidRDefault="00163A5C"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6" w:name="_MON_1753873531"/>
    <w:bookmarkEnd w:id="6"/>
    <w:p w14:paraId="5ACC2F72" w14:textId="77777777" w:rsidR="00163A5C" w:rsidRDefault="00163A5C" w:rsidP="00E55C53">
      <w:pPr>
        <w:keepNext/>
        <w:tabs>
          <w:tab w:val="left" w:pos="709"/>
          <w:tab w:val="left" w:pos="1134"/>
          <w:tab w:val="left" w:pos="2268"/>
          <w:tab w:val="left" w:pos="4536"/>
        </w:tabs>
        <w:spacing w:after="0"/>
        <w:jc w:val="both"/>
      </w:pPr>
      <w:r>
        <w:rPr>
          <w:rFonts w:ascii="Times New Roman" w:eastAsia="Calibri" w:hAnsi="Times New Roman"/>
          <w:sz w:val="24"/>
          <w:szCs w:val="24"/>
        </w:rPr>
        <w:object w:dxaOrig="9072" w:dyaOrig="571" w14:anchorId="62036E5F">
          <v:shape id="_x0000_i1031" type="#_x0000_t75" style="width:453.6pt;height:28.8pt" o:ole="">
            <v:imagedata r:id="rId25" o:title=""/>
          </v:shape>
          <o:OLEObject Type="Embed" ProgID="Word.OpenDocumentText.12" ShapeID="_x0000_i1031" DrawAspect="Content" ObjectID="_1754391115" r:id="rId26"/>
        </w:object>
      </w:r>
    </w:p>
    <w:p w14:paraId="2584948E" w14:textId="246912AB" w:rsidR="00163A5C" w:rsidRPr="00E55C53" w:rsidRDefault="00163A5C" w:rsidP="00E55C53">
      <w:pPr>
        <w:pStyle w:val="Legenda"/>
        <w:jc w:val="center"/>
        <w:rPr>
          <w:rFonts w:ascii="Times New Roman" w:eastAsia="Calibri" w:hAnsi="Times New Roman"/>
          <w:color w:val="000000" w:themeColor="text1"/>
          <w:sz w:val="22"/>
          <w:szCs w:val="22"/>
        </w:rPr>
      </w:pPr>
      <w:r w:rsidRPr="00E55C53">
        <w:rPr>
          <w:rFonts w:ascii="Times New Roman" w:hAnsi="Times New Roman"/>
          <w:color w:val="000000" w:themeColor="text1"/>
          <w:sz w:val="22"/>
          <w:szCs w:val="22"/>
        </w:rPr>
        <w:t>Listing 7 Komenda wyświetlająca listę działających kontenerów</w:t>
      </w:r>
    </w:p>
    <w:p w14:paraId="654C362E" w14:textId="5F12F53A" w:rsidR="000F6807" w:rsidRDefault="005C4440" w:rsidP="00E55C53">
      <w:pPr>
        <w:tabs>
          <w:tab w:val="left" w:pos="709"/>
          <w:tab w:val="left" w:pos="1134"/>
          <w:tab w:val="left" w:pos="2268"/>
          <w:tab w:val="left" w:pos="4536"/>
        </w:tabs>
        <w:spacing w:before="240" w:after="0"/>
        <w:jc w:val="both"/>
        <w:rPr>
          <w:rFonts w:ascii="Times New Roman" w:eastAsia="Calibri" w:hAnsi="Times New Roman"/>
          <w:sz w:val="24"/>
          <w:szCs w:val="24"/>
        </w:rPr>
      </w:pPr>
      <w:r>
        <w:rPr>
          <w:rFonts w:ascii="Times New Roman" w:eastAsia="Calibri" w:hAnsi="Times New Roman"/>
          <w:sz w:val="24"/>
          <w:szCs w:val="24"/>
        </w:rPr>
        <w:t>Przedstawiona</w:t>
      </w:r>
      <w:r w:rsidR="00163A5C">
        <w:rPr>
          <w:rFonts w:ascii="Times New Roman" w:eastAsia="Calibri" w:hAnsi="Times New Roman"/>
          <w:sz w:val="24"/>
          <w:szCs w:val="24"/>
        </w:rPr>
        <w:t xml:space="preserve"> komenda musi zostać wykonana</w:t>
      </w:r>
      <w:r w:rsidR="00D1558D">
        <w:rPr>
          <w:rFonts w:ascii="Times New Roman" w:eastAsia="Calibri" w:hAnsi="Times New Roman"/>
          <w:i/>
          <w:iCs/>
          <w:sz w:val="24"/>
          <w:szCs w:val="24"/>
        </w:rPr>
        <w:t xml:space="preserve"> </w:t>
      </w:r>
      <w:r w:rsidR="00D1558D">
        <w:rPr>
          <w:rFonts w:ascii="Times New Roman" w:eastAsia="Calibri" w:hAnsi="Times New Roman"/>
          <w:sz w:val="24"/>
          <w:szCs w:val="24"/>
        </w:rPr>
        <w:t xml:space="preserve">z poziomu katalogu, w którym znajduje się plik </w:t>
      </w:r>
      <w:r w:rsidR="00D1558D" w:rsidRPr="00E55C53">
        <w:rPr>
          <w:rFonts w:ascii="Times New Roman" w:eastAsia="Calibri" w:hAnsi="Times New Roman"/>
          <w:i/>
          <w:iCs/>
          <w:sz w:val="24"/>
          <w:szCs w:val="24"/>
        </w:rPr>
        <w:t>docker-comopose.yml</w:t>
      </w:r>
      <w:r w:rsidR="009B3EDF">
        <w:rPr>
          <w:rFonts w:ascii="Times New Roman" w:eastAsia="Calibri" w:hAnsi="Times New Roman"/>
          <w:sz w:val="24"/>
          <w:szCs w:val="24"/>
        </w:rPr>
        <w:t>.</w:t>
      </w:r>
      <w:r w:rsidR="008C7A68">
        <w:rPr>
          <w:rFonts w:ascii="Times New Roman" w:eastAsia="Calibri" w:hAnsi="Times New Roman"/>
          <w:sz w:val="24"/>
          <w:szCs w:val="24"/>
        </w:rPr>
        <w:t xml:space="preserve"> </w:t>
      </w:r>
    </w:p>
    <w:p w14:paraId="39594FA0" w14:textId="77777777" w:rsidR="005C4440" w:rsidRPr="00E55C53" w:rsidRDefault="005C4440" w:rsidP="00E55C53">
      <w:pPr>
        <w:tabs>
          <w:tab w:val="left" w:pos="709"/>
          <w:tab w:val="left" w:pos="1134"/>
          <w:tab w:val="left" w:pos="2268"/>
          <w:tab w:val="left" w:pos="4536"/>
        </w:tabs>
        <w:spacing w:after="0"/>
        <w:jc w:val="both"/>
        <w:rPr>
          <w:rFonts w:ascii="Times New Roman" w:eastAsia="Calibri" w:hAnsi="Times New Roman"/>
          <w:sz w:val="24"/>
          <w:szCs w:val="24"/>
        </w:rPr>
      </w:pPr>
    </w:p>
    <w:bookmarkStart w:id="7" w:name="_MON_1753871025"/>
    <w:bookmarkEnd w:id="7"/>
    <w:p w14:paraId="42A30A49" w14:textId="04AC2A0F" w:rsidR="003D12FD" w:rsidRDefault="00163A5C" w:rsidP="00E55C53">
      <w:pPr>
        <w:keepNext/>
        <w:tabs>
          <w:tab w:val="left" w:pos="709"/>
          <w:tab w:val="center" w:pos="4536"/>
        </w:tabs>
        <w:spacing w:after="0"/>
      </w:pPr>
      <w:r>
        <w:rPr>
          <w:rFonts w:ascii="Times New Roman" w:eastAsia="Calibri" w:hAnsi="Times New Roman"/>
          <w:b/>
          <w:bCs/>
          <w:sz w:val="28"/>
          <w:szCs w:val="28"/>
        </w:rPr>
        <w:object w:dxaOrig="9072" w:dyaOrig="1867" w14:anchorId="72104D9D">
          <v:shape id="_x0000_i1032" type="#_x0000_t75" style="width:453.6pt;height:93.6pt" o:ole="">
            <v:imagedata r:id="rId27" o:title=""/>
          </v:shape>
          <o:OLEObject Type="Embed" ProgID="Word.OpenDocumentText.12" ShapeID="_x0000_i1032" DrawAspect="Content" ObjectID="_1754391116" r:id="rId28"/>
        </w:object>
      </w:r>
    </w:p>
    <w:p w14:paraId="7C801EEA" w14:textId="3E3E23BC" w:rsidR="00A50BBC" w:rsidRPr="00E55C53" w:rsidRDefault="00163A5C" w:rsidP="00E55C53">
      <w:pPr>
        <w:pStyle w:val="Legenda"/>
        <w:jc w:val="center"/>
        <w:rPr>
          <w:rFonts w:ascii="Times New Roman" w:eastAsia="Calibri" w:hAnsi="Times New Roman"/>
          <w:b/>
          <w:bCs/>
          <w:color w:val="000000" w:themeColor="text1"/>
          <w:sz w:val="22"/>
          <w:szCs w:val="22"/>
        </w:rPr>
      </w:pPr>
      <w:r>
        <w:rPr>
          <w:rFonts w:ascii="Times New Roman" w:hAnsi="Times New Roman"/>
          <w:color w:val="000000" w:themeColor="text1"/>
          <w:sz w:val="22"/>
          <w:szCs w:val="22"/>
        </w:rPr>
        <w:t>Zdjęcie</w:t>
      </w:r>
      <w:r w:rsidR="003D12FD" w:rsidRPr="00E55C53">
        <w:rPr>
          <w:rFonts w:ascii="Times New Roman" w:hAnsi="Times New Roman"/>
          <w:color w:val="000000" w:themeColor="text1"/>
          <w:sz w:val="22"/>
          <w:szCs w:val="22"/>
        </w:rPr>
        <w:t xml:space="preserve"> </w:t>
      </w:r>
      <w:r>
        <w:rPr>
          <w:rFonts w:ascii="Times New Roman" w:hAnsi="Times New Roman"/>
          <w:color w:val="000000" w:themeColor="text1"/>
          <w:sz w:val="22"/>
          <w:szCs w:val="22"/>
        </w:rPr>
        <w:t>1</w:t>
      </w:r>
      <w:r w:rsidR="003D12FD" w:rsidRPr="00E55C53">
        <w:rPr>
          <w:rFonts w:ascii="Times New Roman" w:hAnsi="Times New Roman"/>
          <w:color w:val="000000" w:themeColor="text1"/>
          <w:sz w:val="22"/>
          <w:szCs w:val="22"/>
        </w:rPr>
        <w:t xml:space="preserve"> Fragment wyniku działania polecenia docker compose ps dla serwisu do akwizycji danych</w:t>
      </w:r>
    </w:p>
    <w:p w14:paraId="484FC479" w14:textId="711EBE2A" w:rsidR="000F6807" w:rsidRDefault="002B107A"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w:t>
      </w:r>
      <w:r w:rsidR="000F6807">
        <w:rPr>
          <w:rFonts w:ascii="Times New Roman" w:eastAsia="Calibri" w:hAnsi="Times New Roman"/>
          <w:sz w:val="24"/>
          <w:szCs w:val="24"/>
        </w:rPr>
        <w:t>utor</w:t>
      </w:r>
      <w:r>
        <w:rPr>
          <w:rFonts w:ascii="Times New Roman" w:eastAsia="Calibri" w:hAnsi="Times New Roman"/>
          <w:sz w:val="24"/>
          <w:szCs w:val="24"/>
        </w:rPr>
        <w:t xml:space="preserve"> pracy zdecydował się</w:t>
      </w:r>
      <w:r w:rsidR="000F6807">
        <w:rPr>
          <w:rFonts w:ascii="Times New Roman" w:eastAsia="Calibri" w:hAnsi="Times New Roman"/>
          <w:sz w:val="24"/>
          <w:szCs w:val="24"/>
        </w:rPr>
        <w:t xml:space="preserve"> usuną</w:t>
      </w:r>
      <w:r>
        <w:rPr>
          <w:rFonts w:ascii="Times New Roman" w:eastAsia="Calibri" w:hAnsi="Times New Roman"/>
          <w:sz w:val="24"/>
          <w:szCs w:val="24"/>
        </w:rPr>
        <w:t>ć ze Zdjecia 1</w:t>
      </w:r>
      <w:r w:rsidR="000F6807">
        <w:rPr>
          <w:rFonts w:ascii="Times New Roman" w:eastAsia="Calibri" w:hAnsi="Times New Roman"/>
          <w:sz w:val="24"/>
          <w:szCs w:val="24"/>
        </w:rPr>
        <w:t xml:space="preserve"> kolumny COMMAND, SERVICE</w:t>
      </w:r>
      <w:r w:rsidR="0083482D">
        <w:rPr>
          <w:rFonts w:ascii="Times New Roman" w:eastAsia="Calibri" w:hAnsi="Times New Roman"/>
          <w:sz w:val="24"/>
          <w:szCs w:val="24"/>
        </w:rPr>
        <w:t xml:space="preserve"> oraz </w:t>
      </w:r>
      <w:r w:rsidR="000F6807">
        <w:rPr>
          <w:rFonts w:ascii="Times New Roman" w:eastAsia="Calibri" w:hAnsi="Times New Roman"/>
          <w:sz w:val="24"/>
          <w:szCs w:val="24"/>
        </w:rPr>
        <w:t xml:space="preserve">PORTS. </w:t>
      </w:r>
      <w:r w:rsidR="00E55C53">
        <w:rPr>
          <w:rFonts w:ascii="Times New Roman" w:eastAsia="Calibri" w:hAnsi="Times New Roman"/>
          <w:sz w:val="24"/>
          <w:szCs w:val="24"/>
        </w:rPr>
        <w:t xml:space="preserve"> Widoczne na zdjęciu kolumny oznaczają kolejno od lewej nazwę kontenera, wersję obrazu na podstawie której zbudowano kontener, czas utworzenia kontenera oraz aktualny status pracy kontenera. </w:t>
      </w:r>
      <w:r w:rsidR="00211324">
        <w:rPr>
          <w:rFonts w:ascii="Times New Roman" w:eastAsia="Calibri" w:hAnsi="Times New Roman"/>
          <w:sz w:val="24"/>
          <w:szCs w:val="24"/>
        </w:rPr>
        <w:t xml:space="preserve">Kolumna COMMAND, która nie została przedstawiona na zdjęciu zawiera informację o komendzie wykorzystanej do uruchomienia aplikacji w kontenerze. Kolumna SERVICE określa nazwę aplikacji w grupie kontenerów zarządzanych przez Docker Compose. Kolumna PORT przedstawia numery portów na jakich działają skonteneryzowane aplikacje oraz mapowania tych portów na porty </w:t>
      </w:r>
      <w:r w:rsidR="009D3645">
        <w:rPr>
          <w:rFonts w:ascii="Times New Roman" w:eastAsia="Calibri" w:hAnsi="Times New Roman"/>
          <w:sz w:val="24"/>
          <w:szCs w:val="24"/>
        </w:rPr>
        <w:t>wystawione</w:t>
      </w:r>
      <w:r w:rsidR="00211324">
        <w:rPr>
          <w:rFonts w:ascii="Times New Roman" w:eastAsia="Calibri" w:hAnsi="Times New Roman"/>
          <w:sz w:val="24"/>
          <w:szCs w:val="24"/>
        </w:rPr>
        <w:t xml:space="preserve"> </w:t>
      </w:r>
      <w:r w:rsidR="00A8429F">
        <w:rPr>
          <w:rFonts w:ascii="Times New Roman" w:eastAsia="Calibri" w:hAnsi="Times New Roman"/>
          <w:sz w:val="24"/>
          <w:szCs w:val="24"/>
        </w:rPr>
        <w:t>w sieci zewnętrznej</w:t>
      </w:r>
      <w:r w:rsidR="00211324">
        <w:rPr>
          <w:rFonts w:ascii="Times New Roman" w:eastAsia="Calibri" w:hAnsi="Times New Roman"/>
          <w:sz w:val="24"/>
          <w:szCs w:val="24"/>
        </w:rPr>
        <w:t>.</w:t>
      </w:r>
      <w:r w:rsidR="00861961">
        <w:rPr>
          <w:rFonts w:ascii="Times New Roman" w:eastAsia="Calibri" w:hAnsi="Times New Roman"/>
          <w:sz w:val="24"/>
          <w:szCs w:val="24"/>
        </w:rPr>
        <w:t xml:space="preserve"> Status działania poszczególnych aplikacji w formie graficznej można sprawdzić również za pomocą narzędzia Docker Desktop.</w:t>
      </w:r>
    </w:p>
    <w:p w14:paraId="5A1E891C" w14:textId="17D773BE" w:rsidR="000F6807" w:rsidRDefault="00A65740"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W celu </w:t>
      </w:r>
      <w:r w:rsidR="009D3645">
        <w:rPr>
          <w:rFonts w:ascii="Times New Roman" w:eastAsia="Calibri" w:hAnsi="Times New Roman"/>
          <w:sz w:val="24"/>
          <w:szCs w:val="24"/>
        </w:rPr>
        <w:t xml:space="preserve">odczytania logów z </w:t>
      </w:r>
      <w:r>
        <w:rPr>
          <w:rFonts w:ascii="Times New Roman" w:eastAsia="Calibri" w:hAnsi="Times New Roman"/>
          <w:sz w:val="24"/>
          <w:szCs w:val="24"/>
        </w:rPr>
        <w:t xml:space="preserve">poszczególnych serwisów można wykorzystać komendę docker logs. </w:t>
      </w:r>
      <w:r w:rsidR="00CC1C5B">
        <w:rPr>
          <w:rFonts w:ascii="Times New Roman" w:eastAsia="Calibri" w:hAnsi="Times New Roman"/>
          <w:sz w:val="24"/>
          <w:szCs w:val="24"/>
        </w:rPr>
        <w:t>P</w:t>
      </w:r>
      <w:r>
        <w:rPr>
          <w:rFonts w:ascii="Times New Roman" w:eastAsia="Calibri" w:hAnsi="Times New Roman"/>
          <w:sz w:val="24"/>
          <w:szCs w:val="24"/>
        </w:rPr>
        <w:t>olecenie wyświetla</w:t>
      </w:r>
      <w:r w:rsidR="000317F5">
        <w:rPr>
          <w:rFonts w:ascii="Times New Roman" w:eastAsia="Calibri" w:hAnsi="Times New Roman"/>
          <w:sz w:val="24"/>
          <w:szCs w:val="24"/>
        </w:rPr>
        <w:t xml:space="preserve"> zarchiwizowane</w:t>
      </w:r>
      <w:r>
        <w:rPr>
          <w:rFonts w:ascii="Times New Roman" w:eastAsia="Calibri" w:hAnsi="Times New Roman"/>
          <w:sz w:val="24"/>
          <w:szCs w:val="24"/>
        </w:rPr>
        <w:t xml:space="preserve"> informacje</w:t>
      </w:r>
      <w:r w:rsidR="00CC1C5B">
        <w:rPr>
          <w:rFonts w:ascii="Times New Roman" w:eastAsia="Calibri" w:hAnsi="Times New Roman"/>
          <w:sz w:val="24"/>
          <w:szCs w:val="24"/>
        </w:rPr>
        <w:t xml:space="preserve"> dotyczące działania aplikacji</w:t>
      </w:r>
      <w:r>
        <w:rPr>
          <w:rFonts w:ascii="Times New Roman" w:eastAsia="Calibri" w:hAnsi="Times New Roman"/>
          <w:sz w:val="24"/>
          <w:szCs w:val="24"/>
        </w:rPr>
        <w:t xml:space="preserve"> </w:t>
      </w:r>
      <w:r w:rsidR="00CC1C5B">
        <w:rPr>
          <w:rFonts w:ascii="Times New Roman" w:eastAsia="Calibri" w:hAnsi="Times New Roman"/>
          <w:sz w:val="24"/>
          <w:szCs w:val="24"/>
        </w:rPr>
        <w:t>dla wskazanego serwisu.</w:t>
      </w:r>
      <w:r w:rsidR="00A5669D">
        <w:rPr>
          <w:rFonts w:ascii="Times New Roman" w:eastAsia="Calibri" w:hAnsi="Times New Roman"/>
          <w:sz w:val="24"/>
          <w:szCs w:val="24"/>
        </w:rPr>
        <w:t xml:space="preserve"> Framework Spring Boot umieszcza w logach informacje na temat błędów w postaci stosu wywołań metod w danej chwili czasowej wraz z opisem błędu. NodeJS nie zapewnia sposobu logowania zdarzeń w aplikacji. Jednym z etapów implementacji serwisu było dodanie wpisów prezentujących informacje na temat statusu wykonywania danej operacji. </w:t>
      </w:r>
    </w:p>
    <w:p w14:paraId="65244AE5" w14:textId="4F5F5142" w:rsidR="00A65740" w:rsidRPr="00E55C53" w:rsidRDefault="00A65740" w:rsidP="00E55C53">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Alternatywnym sposobem analizy działania całego systemu jest wykorzystanie mechanizmu service discovery.</w:t>
      </w:r>
      <w:r w:rsidR="00BD6305">
        <w:rPr>
          <w:rFonts w:ascii="Times New Roman" w:eastAsia="Calibri" w:hAnsi="Times New Roman"/>
          <w:sz w:val="24"/>
          <w:szCs w:val="24"/>
        </w:rPr>
        <w:t xml:space="preserve"> Mechanizm udostępnia panel administratora w formie graficznego interfejsu użytkownika dostępnego z poziomu przeglądarki internetowej.</w:t>
      </w:r>
      <w:r>
        <w:rPr>
          <w:rFonts w:ascii="Times New Roman" w:eastAsia="Calibri" w:hAnsi="Times New Roman"/>
          <w:sz w:val="24"/>
          <w:szCs w:val="24"/>
        </w:rPr>
        <w:t xml:space="preserve"> </w:t>
      </w:r>
      <w:r w:rsidR="00A5669D">
        <w:rPr>
          <w:rFonts w:ascii="Times New Roman" w:eastAsia="Calibri" w:hAnsi="Times New Roman"/>
          <w:sz w:val="24"/>
          <w:szCs w:val="24"/>
        </w:rPr>
        <w:t xml:space="preserve">Jedną z funkcjonalności oferowanych przez wyżej wymienioną usługę jest </w:t>
      </w:r>
      <w:r w:rsidR="00152C0F">
        <w:rPr>
          <w:rFonts w:ascii="Times New Roman" w:eastAsia="Calibri" w:hAnsi="Times New Roman"/>
          <w:sz w:val="24"/>
          <w:szCs w:val="24"/>
        </w:rPr>
        <w:t>prezentowanie aktualnie działających serwisów wraz ze statusem ich działania.</w:t>
      </w:r>
    </w:p>
    <w:p w14:paraId="459421A7" w14:textId="36ECCEE9" w:rsidR="00A50BBC" w:rsidRPr="00195C6C" w:rsidRDefault="0000474B" w:rsidP="00195C6C">
      <w:pPr>
        <w:pStyle w:val="Akapitzlist"/>
        <w:numPr>
          <w:ilvl w:val="1"/>
          <w:numId w:val="2"/>
        </w:numPr>
        <w:tabs>
          <w:tab w:val="left" w:pos="709"/>
          <w:tab w:val="center" w:pos="4536"/>
        </w:tabs>
        <w:rPr>
          <w:rFonts w:ascii="Times New Roman" w:eastAsia="Calibri" w:hAnsi="Times New Roman"/>
          <w:b/>
          <w:bCs/>
          <w:sz w:val="28"/>
          <w:szCs w:val="28"/>
        </w:rPr>
      </w:pPr>
      <w:r w:rsidRPr="00195C6C">
        <w:rPr>
          <w:rFonts w:ascii="Times New Roman" w:eastAsia="Calibri" w:hAnsi="Times New Roman"/>
          <w:b/>
          <w:bCs/>
          <w:sz w:val="26"/>
          <w:szCs w:val="26"/>
        </w:rPr>
        <w:lastRenderedPageBreak/>
        <w:t>Połączenie z bazą MongoDB</w:t>
      </w:r>
    </w:p>
    <w:p w14:paraId="500A7E33" w14:textId="6D662B27" w:rsidR="00A50BBC" w:rsidRDefault="0000474B" w:rsidP="00907666">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Baza danych MongoDB jest wykorzystywana do gromadzenia danych dotyczących projektów badawczych oraz pomiarów przesyłanych przez czujniki lub przekazywanych za pośrednictwem klienta aplikacji w formie plików CSV. </w:t>
      </w:r>
      <w:r w:rsidR="009C19C2">
        <w:rPr>
          <w:rFonts w:ascii="Times New Roman" w:eastAsia="Calibri" w:hAnsi="Times New Roman"/>
          <w:sz w:val="24"/>
          <w:szCs w:val="24"/>
        </w:rPr>
        <w:t xml:space="preserve">Stworzenie bazy danych oraz kolekcji odbywa się przy pierwszym odwołaniu do zasobu z poziomu aplikacji sensor-service. </w:t>
      </w:r>
      <w:r w:rsidR="00117294">
        <w:rPr>
          <w:rFonts w:ascii="Times New Roman" w:eastAsia="Calibri" w:hAnsi="Times New Roman"/>
          <w:sz w:val="24"/>
          <w:szCs w:val="24"/>
        </w:rPr>
        <w:t>W momencie pierwszego połączenia z kolekcją dodawana jest JSON Schema używana do sprawdzenia poprawności przekazywanych obiektów oraz tworzone są indeksy przyspieszające proces wyszukiwania danych</w:t>
      </w:r>
      <w:r w:rsidR="00D400A9">
        <w:rPr>
          <w:rFonts w:ascii="Times New Roman" w:eastAsia="Calibri" w:hAnsi="Times New Roman"/>
          <w:sz w:val="24"/>
          <w:szCs w:val="24"/>
        </w:rPr>
        <w:t xml:space="preserve">. W przyszłości w ramach rozbudowy aplikacji może </w:t>
      </w:r>
      <w:r w:rsidR="00F76C5F">
        <w:rPr>
          <w:rFonts w:ascii="Times New Roman" w:eastAsia="Calibri" w:hAnsi="Times New Roman"/>
          <w:sz w:val="24"/>
          <w:szCs w:val="24"/>
        </w:rPr>
        <w:t xml:space="preserve">wystąpić potrzeba </w:t>
      </w:r>
      <w:r w:rsidR="00D400A9">
        <w:rPr>
          <w:rFonts w:ascii="Times New Roman" w:eastAsia="Calibri" w:hAnsi="Times New Roman"/>
          <w:sz w:val="24"/>
          <w:szCs w:val="24"/>
        </w:rPr>
        <w:t>modyfikacj</w:t>
      </w:r>
      <w:r w:rsidR="00F76C5F">
        <w:rPr>
          <w:rFonts w:ascii="Times New Roman" w:eastAsia="Calibri" w:hAnsi="Times New Roman"/>
          <w:sz w:val="24"/>
          <w:szCs w:val="24"/>
        </w:rPr>
        <w:t>i</w:t>
      </w:r>
      <w:r w:rsidR="00D400A9">
        <w:rPr>
          <w:rFonts w:ascii="Times New Roman" w:eastAsia="Calibri" w:hAnsi="Times New Roman"/>
          <w:sz w:val="24"/>
          <w:szCs w:val="24"/>
        </w:rPr>
        <w:t xml:space="preserve"> pierwotnych ustawień.</w:t>
      </w:r>
      <w:r w:rsidR="002503B4">
        <w:rPr>
          <w:rFonts w:ascii="Times New Roman" w:eastAsia="Calibri" w:hAnsi="Times New Roman"/>
          <w:sz w:val="24"/>
          <w:szCs w:val="24"/>
        </w:rPr>
        <w:t xml:space="preserve"> MongoDB udostępnia narzędzie konsolowe o nazwie Mongo Shell</w:t>
      </w:r>
      <w:r w:rsidR="007611C0">
        <w:rPr>
          <w:rFonts w:ascii="Times New Roman" w:eastAsia="Calibri" w:hAnsi="Times New Roman"/>
          <w:sz w:val="24"/>
          <w:szCs w:val="24"/>
        </w:rPr>
        <w:t>, które umożliwia wykonanie operacji na bazie danych z poziomu wiersza poleceń</w:t>
      </w:r>
      <w:r w:rsidR="002503B4">
        <w:rPr>
          <w:rFonts w:ascii="Times New Roman" w:eastAsia="Calibri" w:hAnsi="Times New Roman"/>
          <w:sz w:val="24"/>
          <w:szCs w:val="24"/>
        </w:rPr>
        <w:t>.</w:t>
      </w:r>
      <w:r w:rsidR="00CB072A">
        <w:rPr>
          <w:rFonts w:ascii="Times New Roman" w:eastAsia="Calibri" w:hAnsi="Times New Roman"/>
          <w:sz w:val="24"/>
          <w:szCs w:val="24"/>
        </w:rPr>
        <w:t xml:space="preserve"> </w:t>
      </w:r>
      <w:r w:rsidR="00323CBF">
        <w:rPr>
          <w:rFonts w:ascii="Times New Roman" w:eastAsia="Calibri" w:hAnsi="Times New Roman"/>
          <w:sz w:val="24"/>
          <w:szCs w:val="24"/>
        </w:rPr>
        <w:t>Poniższa komenda umożliwia uruchomienie wspomnianego narzędzie dla bazy MongoDB umieszczonej w kontenerze.</w:t>
      </w:r>
      <w:r w:rsidR="002503B4">
        <w:rPr>
          <w:rFonts w:ascii="Times New Roman" w:eastAsia="Calibri" w:hAnsi="Times New Roman"/>
          <w:sz w:val="24"/>
          <w:szCs w:val="24"/>
        </w:rPr>
        <w:t xml:space="preserve"> </w:t>
      </w:r>
    </w:p>
    <w:p w14:paraId="35BDE2C5" w14:textId="77777777" w:rsidR="00907666" w:rsidRDefault="00907666" w:rsidP="00195C6C">
      <w:pPr>
        <w:tabs>
          <w:tab w:val="left" w:pos="709"/>
          <w:tab w:val="center" w:pos="4536"/>
        </w:tabs>
        <w:spacing w:after="0"/>
        <w:jc w:val="both"/>
        <w:rPr>
          <w:rFonts w:ascii="Times New Roman" w:eastAsia="Calibri" w:hAnsi="Times New Roman"/>
          <w:sz w:val="24"/>
          <w:szCs w:val="24"/>
        </w:rPr>
      </w:pPr>
    </w:p>
    <w:bookmarkStart w:id="8" w:name="_MON_1753891746"/>
    <w:bookmarkEnd w:id="8"/>
    <w:p w14:paraId="3BDEE0EC" w14:textId="77777777" w:rsidR="00612A77" w:rsidRDefault="00612A77" w:rsidP="00195C6C">
      <w:pPr>
        <w:keepNext/>
        <w:tabs>
          <w:tab w:val="left" w:pos="709"/>
          <w:tab w:val="center" w:pos="4536"/>
        </w:tabs>
        <w:spacing w:after="0"/>
        <w:jc w:val="both"/>
      </w:pPr>
      <w:r>
        <w:rPr>
          <w:rFonts w:ascii="Times New Roman" w:eastAsia="Calibri" w:hAnsi="Times New Roman"/>
          <w:sz w:val="24"/>
          <w:szCs w:val="24"/>
        </w:rPr>
        <w:object w:dxaOrig="9072" w:dyaOrig="838" w14:anchorId="4D50BF08">
          <v:shape id="_x0000_i1033" type="#_x0000_t75" style="width:453.6pt;height:42pt" o:ole="">
            <v:imagedata r:id="rId29" o:title=""/>
          </v:shape>
          <o:OLEObject Type="Embed" ProgID="Word.OpenDocumentText.12" ShapeID="_x0000_i1033" DrawAspect="Content" ObjectID="_1754391117" r:id="rId30"/>
        </w:object>
      </w:r>
    </w:p>
    <w:p w14:paraId="0537CCA8" w14:textId="60755EFB" w:rsidR="00612A77" w:rsidRPr="00195C6C" w:rsidRDefault="00612A77" w:rsidP="00195C6C">
      <w:pPr>
        <w:pStyle w:val="Legenda"/>
        <w:jc w:val="center"/>
        <w:rPr>
          <w:rFonts w:ascii="Times New Roman" w:eastAsia="Calibri" w:hAnsi="Times New Roman"/>
          <w:color w:val="000000" w:themeColor="text1"/>
          <w:sz w:val="22"/>
          <w:szCs w:val="22"/>
        </w:rPr>
      </w:pPr>
      <w:r w:rsidRPr="00195C6C">
        <w:rPr>
          <w:rFonts w:ascii="Times New Roman" w:hAnsi="Times New Roman"/>
          <w:color w:val="000000" w:themeColor="text1"/>
          <w:sz w:val="22"/>
          <w:szCs w:val="22"/>
        </w:rPr>
        <w:t>Listing 8 Uruchomienie konsoli Mongo Shell w kontekście bazy danych weather</w:t>
      </w:r>
    </w:p>
    <w:p w14:paraId="4BDCE638" w14:textId="037BFA90" w:rsidR="00A50BBC" w:rsidRDefault="00FE6C83" w:rsidP="00FE6C83">
      <w:pPr>
        <w:pStyle w:val="Akapitzlist"/>
        <w:numPr>
          <w:ilvl w:val="1"/>
          <w:numId w:val="2"/>
        </w:numPr>
        <w:tabs>
          <w:tab w:val="left" w:pos="709"/>
          <w:tab w:val="center" w:pos="4536"/>
        </w:tabs>
        <w:spacing w:before="240"/>
        <w:rPr>
          <w:rFonts w:ascii="Times New Roman" w:eastAsia="Calibri" w:hAnsi="Times New Roman"/>
          <w:b/>
          <w:bCs/>
          <w:sz w:val="26"/>
          <w:szCs w:val="26"/>
        </w:rPr>
      </w:pPr>
      <w:r w:rsidRPr="00195C6C">
        <w:rPr>
          <w:rFonts w:ascii="Times New Roman" w:eastAsia="Calibri" w:hAnsi="Times New Roman"/>
          <w:b/>
          <w:bCs/>
          <w:sz w:val="26"/>
          <w:szCs w:val="26"/>
        </w:rPr>
        <w:t>Service Registry</w:t>
      </w:r>
    </w:p>
    <w:p w14:paraId="2F44511B" w14:textId="08E53961" w:rsidR="00691187" w:rsidRPr="00195C6C" w:rsidRDefault="00691187" w:rsidP="00195C6C">
      <w:pPr>
        <w:tabs>
          <w:tab w:val="left" w:pos="709"/>
          <w:tab w:val="center" w:pos="4536"/>
        </w:tabs>
        <w:spacing w:before="240"/>
        <w:jc w:val="both"/>
        <w:rPr>
          <w:rFonts w:ascii="Times New Roman" w:eastAsia="Calibri" w:hAnsi="Times New Roman"/>
          <w:sz w:val="24"/>
          <w:szCs w:val="24"/>
        </w:rPr>
      </w:pPr>
      <w:r>
        <w:rPr>
          <w:rFonts w:ascii="Times New Roman" w:eastAsia="Calibri" w:hAnsi="Times New Roman"/>
          <w:sz w:val="24"/>
          <w:szCs w:val="24"/>
        </w:rPr>
        <w:tab/>
        <w:t xml:space="preserve">W ramach systemu została zaimplementowana usługa Service Discovery. Sercem usługi jest aplikacja o nazwie service-registry. Aplikacja zawiera w sobie </w:t>
      </w:r>
      <w:r w:rsidR="001E22F9">
        <w:rPr>
          <w:rFonts w:ascii="Times New Roman" w:eastAsia="Calibri" w:hAnsi="Times New Roman"/>
          <w:sz w:val="24"/>
          <w:szCs w:val="24"/>
        </w:rPr>
        <w:t xml:space="preserve">serwer o nazwie Eureka. </w:t>
      </w:r>
      <w:r>
        <w:rPr>
          <w:rFonts w:ascii="Times New Roman" w:eastAsia="Calibri" w:hAnsi="Times New Roman"/>
          <w:sz w:val="24"/>
          <w:szCs w:val="24"/>
        </w:rPr>
        <w:t xml:space="preserve">Główną funkcją </w:t>
      </w:r>
      <w:r w:rsidR="001E22F9">
        <w:rPr>
          <w:rFonts w:ascii="Times New Roman" w:eastAsia="Calibri" w:hAnsi="Times New Roman"/>
          <w:sz w:val="24"/>
          <w:szCs w:val="24"/>
        </w:rPr>
        <w:t>serwera</w:t>
      </w:r>
      <w:r>
        <w:rPr>
          <w:rFonts w:ascii="Times New Roman" w:eastAsia="Calibri" w:hAnsi="Times New Roman"/>
          <w:sz w:val="24"/>
          <w:szCs w:val="24"/>
        </w:rPr>
        <w:t xml:space="preserve"> jest ustanowienie komunikacji z instancjami pozostałych aplikacji, które należy określić terminem klientów usługi.   </w:t>
      </w:r>
    </w:p>
    <w:bookmarkStart w:id="9" w:name="_MON_1753892380"/>
    <w:bookmarkEnd w:id="9"/>
    <w:p w14:paraId="7D99FFB6" w14:textId="77777777" w:rsidR="00691187" w:rsidRDefault="00691187" w:rsidP="00195C6C">
      <w:pPr>
        <w:keepNext/>
        <w:tabs>
          <w:tab w:val="left" w:pos="709"/>
          <w:tab w:val="center" w:pos="4536"/>
        </w:tabs>
        <w:spacing w:after="0"/>
      </w:pPr>
      <w:r>
        <w:rPr>
          <w:rFonts w:ascii="Times New Roman" w:eastAsia="Calibri" w:hAnsi="Times New Roman"/>
          <w:b/>
          <w:bCs/>
          <w:sz w:val="28"/>
          <w:szCs w:val="28"/>
        </w:rPr>
        <w:object w:dxaOrig="9072" w:dyaOrig="4271" w14:anchorId="0423211F">
          <v:shape id="_x0000_i1034" type="#_x0000_t75" style="width:453.6pt;height:213.6pt" o:ole="">
            <v:imagedata r:id="rId31" o:title=""/>
          </v:shape>
          <o:OLEObject Type="Embed" ProgID="Word.OpenDocumentText.12" ShapeID="_x0000_i1034" DrawAspect="Content" ObjectID="_1754391118" r:id="rId32"/>
        </w:object>
      </w:r>
    </w:p>
    <w:p w14:paraId="043FA87D" w14:textId="35AAEAEA" w:rsidR="00A50BBC" w:rsidRPr="00195C6C" w:rsidRDefault="00691187" w:rsidP="00195C6C">
      <w:pPr>
        <w:pStyle w:val="Legenda"/>
        <w:jc w:val="center"/>
        <w:rPr>
          <w:rFonts w:ascii="Times New Roman" w:eastAsia="Calibri" w:hAnsi="Times New Roman"/>
          <w:b/>
          <w:bCs/>
          <w:color w:val="000000" w:themeColor="text1"/>
          <w:sz w:val="22"/>
          <w:szCs w:val="22"/>
        </w:rPr>
      </w:pPr>
      <w:r w:rsidRPr="00195C6C">
        <w:rPr>
          <w:rFonts w:ascii="Times New Roman" w:hAnsi="Times New Roman"/>
          <w:color w:val="000000" w:themeColor="text1"/>
          <w:sz w:val="22"/>
          <w:szCs w:val="22"/>
        </w:rPr>
        <w:t>Zdjęcie 2 Graficzny interfejs użytkownika usługi Service Discovery</w:t>
      </w:r>
    </w:p>
    <w:p w14:paraId="49B7A632" w14:textId="0B81D65D" w:rsidR="00A50BBC" w:rsidRPr="00195C6C" w:rsidRDefault="001E22F9" w:rsidP="00195C6C">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 xml:space="preserve">Na Zdjęciu 2 widać wygenerowany panel administratora systemu. W ramach tego panelu można odczytać takie informacje jak nazwy poszczególnych serwisów, status działania danego serwisu oraz ilość instancji wraz z numerami portów na których uruchomione są poszczególne instancje aplikacji składających się na system. </w:t>
      </w:r>
      <w:r w:rsidR="00304E5A">
        <w:rPr>
          <w:rFonts w:ascii="Times New Roman" w:eastAsia="Calibri" w:hAnsi="Times New Roman"/>
          <w:sz w:val="24"/>
          <w:szCs w:val="24"/>
        </w:rPr>
        <w:t xml:space="preserve">Ponadto interfejs użytkownika zawiera informacje o ilości dostępnej pamięci, stopniu wykorzystania pamięci, czasie działania aplikacji, adresie IP oraz statusie działania serwera Eureka. </w:t>
      </w:r>
      <w:r w:rsidR="004F6BF8">
        <w:rPr>
          <w:rFonts w:ascii="Times New Roman" w:eastAsia="Calibri" w:hAnsi="Times New Roman"/>
          <w:sz w:val="24"/>
          <w:szCs w:val="24"/>
        </w:rPr>
        <w:t xml:space="preserve">Dodatkowym atutem </w:t>
      </w:r>
      <w:r w:rsidR="004F6BF8">
        <w:rPr>
          <w:rFonts w:ascii="Times New Roman" w:eastAsia="Calibri" w:hAnsi="Times New Roman"/>
          <w:sz w:val="24"/>
          <w:szCs w:val="24"/>
        </w:rPr>
        <w:lastRenderedPageBreak/>
        <w:t>w</w:t>
      </w:r>
      <w:r w:rsidR="004B6764">
        <w:rPr>
          <w:rFonts w:ascii="Times New Roman" w:eastAsia="Calibri" w:hAnsi="Times New Roman"/>
          <w:sz w:val="24"/>
          <w:szCs w:val="24"/>
        </w:rPr>
        <w:t>ykorzystan</w:t>
      </w:r>
      <w:r w:rsidR="004F6BF8">
        <w:rPr>
          <w:rFonts w:ascii="Times New Roman" w:eastAsia="Calibri" w:hAnsi="Times New Roman"/>
          <w:sz w:val="24"/>
          <w:szCs w:val="24"/>
        </w:rPr>
        <w:t>ia</w:t>
      </w:r>
      <w:r w:rsidR="004B6764">
        <w:rPr>
          <w:rFonts w:ascii="Times New Roman" w:eastAsia="Calibri" w:hAnsi="Times New Roman"/>
          <w:sz w:val="24"/>
          <w:szCs w:val="24"/>
        </w:rPr>
        <w:t xml:space="preserve"> usługi Service Discovery </w:t>
      </w:r>
      <w:r w:rsidR="004F6BF8">
        <w:rPr>
          <w:rFonts w:ascii="Times New Roman" w:eastAsia="Calibri" w:hAnsi="Times New Roman"/>
          <w:sz w:val="24"/>
          <w:szCs w:val="24"/>
        </w:rPr>
        <w:t>jest możliwość</w:t>
      </w:r>
      <w:r w:rsidR="004B6764">
        <w:rPr>
          <w:rFonts w:ascii="Times New Roman" w:eastAsia="Calibri" w:hAnsi="Times New Roman"/>
          <w:sz w:val="24"/>
          <w:szCs w:val="24"/>
        </w:rPr>
        <w:t xml:space="preserve"> zastosowani</w:t>
      </w:r>
      <w:r w:rsidR="004F6BF8">
        <w:rPr>
          <w:rFonts w:ascii="Times New Roman" w:eastAsia="Calibri" w:hAnsi="Times New Roman"/>
          <w:sz w:val="24"/>
          <w:szCs w:val="24"/>
        </w:rPr>
        <w:t>a</w:t>
      </w:r>
      <w:r w:rsidR="004B6764">
        <w:rPr>
          <w:rFonts w:ascii="Times New Roman" w:eastAsia="Calibri" w:hAnsi="Times New Roman"/>
          <w:sz w:val="24"/>
          <w:szCs w:val="24"/>
        </w:rPr>
        <w:t xml:space="preserve"> funkcjonalności o nazwie </w:t>
      </w:r>
      <w:r w:rsidR="004B6764" w:rsidRPr="00195C6C">
        <w:rPr>
          <w:rFonts w:ascii="Times New Roman" w:eastAsia="Calibri" w:hAnsi="Times New Roman"/>
          <w:i/>
          <w:iCs/>
          <w:sz w:val="24"/>
          <w:szCs w:val="24"/>
        </w:rPr>
        <w:t>load balancing</w:t>
      </w:r>
      <w:r w:rsidR="004B6764">
        <w:rPr>
          <w:rFonts w:ascii="Times New Roman" w:eastAsia="Calibri" w:hAnsi="Times New Roman"/>
          <w:sz w:val="24"/>
          <w:szCs w:val="24"/>
        </w:rPr>
        <w:t xml:space="preserve">. Load balancing służy do </w:t>
      </w:r>
      <w:r w:rsidR="00B835FA">
        <w:rPr>
          <w:rFonts w:ascii="Times New Roman" w:eastAsia="Calibri" w:hAnsi="Times New Roman"/>
          <w:sz w:val="24"/>
          <w:szCs w:val="24"/>
        </w:rPr>
        <w:t xml:space="preserve">równomiernego rozłożenia obciążenia sieciowego pomiędzy wszystkie instancje danego serwisu. </w:t>
      </w:r>
    </w:p>
    <w:p w14:paraId="4112F3C5" w14:textId="4EDE251D" w:rsidR="00A50BBC"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sidRPr="00195C6C">
        <w:rPr>
          <w:rFonts w:ascii="Times New Roman" w:eastAsia="Calibri" w:hAnsi="Times New Roman"/>
          <w:b/>
          <w:bCs/>
          <w:sz w:val="26"/>
          <w:szCs w:val="26"/>
        </w:rPr>
        <w:t>API Gateway</w:t>
      </w:r>
    </w:p>
    <w:p w14:paraId="6E39D806" w14:textId="01CAC331" w:rsidR="007C2D05" w:rsidRDefault="00D84502" w:rsidP="0097110D">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API Gateway </w:t>
      </w:r>
      <w:r w:rsidR="00D81C72">
        <w:rPr>
          <w:rFonts w:ascii="Times New Roman" w:eastAsia="Calibri" w:hAnsi="Times New Roman"/>
          <w:sz w:val="24"/>
          <w:szCs w:val="24"/>
        </w:rPr>
        <w:t>to</w:t>
      </w:r>
      <w:r>
        <w:rPr>
          <w:rFonts w:ascii="Times New Roman" w:eastAsia="Calibri" w:hAnsi="Times New Roman"/>
          <w:sz w:val="24"/>
          <w:szCs w:val="24"/>
        </w:rPr>
        <w:t xml:space="preserve"> </w:t>
      </w:r>
      <w:r w:rsidR="000F1C1D">
        <w:rPr>
          <w:rFonts w:ascii="Times New Roman" w:eastAsia="Calibri" w:hAnsi="Times New Roman"/>
          <w:sz w:val="24"/>
          <w:szCs w:val="24"/>
        </w:rPr>
        <w:t>wzor</w:t>
      </w:r>
      <w:r w:rsidR="00D81C72">
        <w:rPr>
          <w:rFonts w:ascii="Times New Roman" w:eastAsia="Calibri" w:hAnsi="Times New Roman"/>
          <w:sz w:val="24"/>
          <w:szCs w:val="24"/>
        </w:rPr>
        <w:t>zec</w:t>
      </w:r>
      <w:r w:rsidR="000F1C1D">
        <w:rPr>
          <w:rFonts w:ascii="Times New Roman" w:eastAsia="Calibri" w:hAnsi="Times New Roman"/>
          <w:sz w:val="24"/>
          <w:szCs w:val="24"/>
        </w:rPr>
        <w:t xml:space="preserve"> wykorzystywany przy budowie systemów bazujących na architekturze mikrousługowej, którego </w:t>
      </w:r>
      <w:r w:rsidR="001617E9">
        <w:rPr>
          <w:rFonts w:ascii="Times New Roman" w:eastAsia="Calibri" w:hAnsi="Times New Roman"/>
          <w:sz w:val="24"/>
          <w:szCs w:val="24"/>
        </w:rPr>
        <w:t>rolą</w:t>
      </w:r>
      <w:r w:rsidR="000F1C1D">
        <w:rPr>
          <w:rFonts w:ascii="Times New Roman" w:eastAsia="Calibri" w:hAnsi="Times New Roman"/>
          <w:sz w:val="24"/>
          <w:szCs w:val="24"/>
        </w:rPr>
        <w:t xml:space="preserve"> jest </w:t>
      </w:r>
      <w:r>
        <w:rPr>
          <w:rFonts w:ascii="Times New Roman" w:eastAsia="Calibri" w:hAnsi="Times New Roman"/>
          <w:sz w:val="24"/>
          <w:szCs w:val="24"/>
        </w:rPr>
        <w:t>oddziel</w:t>
      </w:r>
      <w:r w:rsidR="000F1C1D">
        <w:rPr>
          <w:rFonts w:ascii="Times New Roman" w:eastAsia="Calibri" w:hAnsi="Times New Roman"/>
          <w:sz w:val="24"/>
          <w:szCs w:val="24"/>
        </w:rPr>
        <w:t>enie</w:t>
      </w:r>
      <w:r>
        <w:rPr>
          <w:rFonts w:ascii="Times New Roman" w:eastAsia="Calibri" w:hAnsi="Times New Roman"/>
          <w:sz w:val="24"/>
          <w:szCs w:val="24"/>
        </w:rPr>
        <w:t xml:space="preserve"> wewnętrzn</w:t>
      </w:r>
      <w:r w:rsidR="000F1C1D">
        <w:rPr>
          <w:rFonts w:ascii="Times New Roman" w:eastAsia="Calibri" w:hAnsi="Times New Roman"/>
          <w:sz w:val="24"/>
          <w:szCs w:val="24"/>
        </w:rPr>
        <w:t>ej</w:t>
      </w:r>
      <w:r>
        <w:rPr>
          <w:rFonts w:ascii="Times New Roman" w:eastAsia="Calibri" w:hAnsi="Times New Roman"/>
          <w:sz w:val="24"/>
          <w:szCs w:val="24"/>
        </w:rPr>
        <w:t xml:space="preserve"> struktur</w:t>
      </w:r>
      <w:r w:rsidR="000F1C1D">
        <w:rPr>
          <w:rFonts w:ascii="Times New Roman" w:eastAsia="Calibri" w:hAnsi="Times New Roman"/>
          <w:sz w:val="24"/>
          <w:szCs w:val="24"/>
        </w:rPr>
        <w:t>y</w:t>
      </w:r>
      <w:r>
        <w:rPr>
          <w:rFonts w:ascii="Times New Roman" w:eastAsia="Calibri" w:hAnsi="Times New Roman"/>
          <w:sz w:val="24"/>
          <w:szCs w:val="24"/>
        </w:rPr>
        <w:t xml:space="preserve"> systemu od świata zewnętrznego.</w:t>
      </w:r>
      <w:r w:rsidR="000F1C1D">
        <w:rPr>
          <w:rFonts w:ascii="Times New Roman" w:eastAsia="Calibri" w:hAnsi="Times New Roman"/>
          <w:sz w:val="24"/>
          <w:szCs w:val="24"/>
        </w:rPr>
        <w:t xml:space="preserve"> </w:t>
      </w:r>
      <w:r w:rsidR="003B6973">
        <w:rPr>
          <w:rFonts w:ascii="Times New Roman" w:eastAsia="Calibri" w:hAnsi="Times New Roman"/>
          <w:sz w:val="24"/>
          <w:szCs w:val="24"/>
        </w:rPr>
        <w:t xml:space="preserve">Bramka wykorzystywana przez system do akwizycji danych bazuje na rozwiązaniu oferowanym przez framework Spring Cloud Gateway. </w:t>
      </w:r>
      <w:r w:rsidR="00F87ABB">
        <w:rPr>
          <w:rFonts w:ascii="Times New Roman" w:eastAsia="Calibri" w:hAnsi="Times New Roman"/>
          <w:sz w:val="24"/>
          <w:szCs w:val="24"/>
        </w:rPr>
        <w:t xml:space="preserve">Warto odnotować, że w celu zapewnienia obsługi obciążenia sieciowego </w:t>
      </w:r>
      <w:r w:rsidR="00A34AFF">
        <w:rPr>
          <w:rFonts w:ascii="Times New Roman" w:eastAsia="Calibri" w:hAnsi="Times New Roman"/>
          <w:sz w:val="24"/>
          <w:szCs w:val="24"/>
        </w:rPr>
        <w:t>skutkującego powielaniem</w:t>
      </w:r>
      <w:r w:rsidR="00F87ABB">
        <w:rPr>
          <w:rFonts w:ascii="Times New Roman" w:eastAsia="Calibri" w:hAnsi="Times New Roman"/>
          <w:sz w:val="24"/>
          <w:szCs w:val="24"/>
        </w:rPr>
        <w:t xml:space="preserve"> instancji serwisów, API Gateway został zaprojektowany przez specjalistów jako narzędzie reaktywne</w:t>
      </w:r>
      <w:r w:rsidR="000B294F">
        <w:rPr>
          <w:rFonts w:ascii="Times New Roman" w:eastAsia="Calibri" w:hAnsi="Times New Roman"/>
          <w:sz w:val="24"/>
          <w:szCs w:val="24"/>
        </w:rPr>
        <w:t xml:space="preserve"> [1]</w:t>
      </w:r>
      <w:r w:rsidR="00F87ABB">
        <w:rPr>
          <w:rFonts w:ascii="Times New Roman" w:eastAsia="Calibri" w:hAnsi="Times New Roman"/>
          <w:sz w:val="24"/>
          <w:szCs w:val="24"/>
        </w:rPr>
        <w:t>.</w:t>
      </w:r>
      <w:r w:rsidR="00D43369">
        <w:rPr>
          <w:rFonts w:ascii="Times New Roman" w:eastAsia="Calibri" w:hAnsi="Times New Roman"/>
          <w:sz w:val="24"/>
          <w:szCs w:val="24"/>
        </w:rPr>
        <w:t xml:space="preserve"> </w:t>
      </w:r>
      <w:r w:rsidR="00C64A29">
        <w:rPr>
          <w:rFonts w:ascii="Times New Roman" w:eastAsia="Calibri" w:hAnsi="Times New Roman"/>
          <w:sz w:val="24"/>
          <w:szCs w:val="24"/>
        </w:rPr>
        <w:t>Paradygmat programowania reaktywnego pozwala programistą na budowanie nieblokujących, asynchronicznych aplikacji [2], które mają zdolność obsługi przeciążenia systemu spowodowan</w:t>
      </w:r>
      <w:r w:rsidR="00D81C72">
        <w:rPr>
          <w:rFonts w:ascii="Times New Roman" w:eastAsia="Calibri" w:hAnsi="Times New Roman"/>
          <w:sz w:val="24"/>
          <w:szCs w:val="24"/>
        </w:rPr>
        <w:t>ego</w:t>
      </w:r>
      <w:r w:rsidR="00F87ABB">
        <w:rPr>
          <w:rFonts w:ascii="Times New Roman" w:eastAsia="Calibri" w:hAnsi="Times New Roman"/>
          <w:sz w:val="24"/>
          <w:szCs w:val="24"/>
        </w:rPr>
        <w:t xml:space="preserve"> </w:t>
      </w:r>
      <w:r w:rsidR="00C64A29">
        <w:rPr>
          <w:rFonts w:ascii="Times New Roman" w:eastAsia="Calibri" w:hAnsi="Times New Roman"/>
          <w:sz w:val="24"/>
          <w:szCs w:val="24"/>
        </w:rPr>
        <w:t xml:space="preserve">dużą liczbą </w:t>
      </w:r>
      <w:r w:rsidR="00002D92">
        <w:rPr>
          <w:rFonts w:ascii="Times New Roman" w:eastAsia="Calibri" w:hAnsi="Times New Roman"/>
          <w:sz w:val="24"/>
          <w:szCs w:val="24"/>
        </w:rPr>
        <w:t xml:space="preserve">wykonanych </w:t>
      </w:r>
      <w:r w:rsidR="005A5CF3">
        <w:rPr>
          <w:rFonts w:ascii="Times New Roman" w:eastAsia="Calibri" w:hAnsi="Times New Roman"/>
          <w:sz w:val="24"/>
          <w:szCs w:val="24"/>
        </w:rPr>
        <w:t>żądań</w:t>
      </w:r>
      <w:r w:rsidR="00C64A29">
        <w:rPr>
          <w:rFonts w:ascii="Times New Roman" w:eastAsia="Calibri" w:hAnsi="Times New Roman"/>
          <w:sz w:val="24"/>
          <w:szCs w:val="24"/>
        </w:rPr>
        <w:t>.</w:t>
      </w:r>
      <w:r w:rsidR="001617E9">
        <w:rPr>
          <w:rFonts w:ascii="Times New Roman" w:eastAsia="Calibri" w:hAnsi="Times New Roman"/>
          <w:sz w:val="24"/>
          <w:szCs w:val="24"/>
        </w:rPr>
        <w:t xml:space="preserve"> Podstawową funkcją realizowaną przez komponent jest przekierowanie żądania do odpowiednie</w:t>
      </w:r>
      <w:r w:rsidR="00A34AFF">
        <w:rPr>
          <w:rFonts w:ascii="Times New Roman" w:eastAsia="Calibri" w:hAnsi="Times New Roman"/>
          <w:sz w:val="24"/>
          <w:szCs w:val="24"/>
        </w:rPr>
        <w:t>go</w:t>
      </w:r>
      <w:r w:rsidR="001617E9">
        <w:rPr>
          <w:rFonts w:ascii="Times New Roman" w:eastAsia="Calibri" w:hAnsi="Times New Roman"/>
          <w:sz w:val="24"/>
          <w:szCs w:val="24"/>
        </w:rPr>
        <w:t xml:space="preserve"> serwisu</w:t>
      </w:r>
      <w:r w:rsidR="007C2D05">
        <w:rPr>
          <w:rFonts w:ascii="Times New Roman" w:eastAsia="Calibri" w:hAnsi="Times New Roman"/>
          <w:sz w:val="24"/>
          <w:szCs w:val="24"/>
        </w:rPr>
        <w:t xml:space="preserve"> na podstawie zarejestrowanych ścieżek</w:t>
      </w:r>
      <w:r w:rsidR="001617E9">
        <w:rPr>
          <w:rFonts w:ascii="Times New Roman" w:eastAsia="Calibri" w:hAnsi="Times New Roman"/>
          <w:sz w:val="24"/>
          <w:szCs w:val="24"/>
        </w:rPr>
        <w:t xml:space="preserve">. </w:t>
      </w:r>
      <w:r w:rsidR="007C2D05">
        <w:rPr>
          <w:rFonts w:ascii="Times New Roman" w:eastAsia="Calibri" w:hAnsi="Times New Roman"/>
          <w:sz w:val="24"/>
          <w:szCs w:val="24"/>
        </w:rPr>
        <w:t>Każda ścieżka jest definiowana na podstawie adresu URI. Dopasowanie żądania z sieci zewnętrznej do ścieżki zarejestrowanej w API Gateway odbywa się na podstawie predykatów walidujących adres URI, typ metody</w:t>
      </w:r>
      <w:r w:rsidR="00A34AFF">
        <w:rPr>
          <w:rFonts w:ascii="Times New Roman" w:eastAsia="Calibri" w:hAnsi="Times New Roman"/>
          <w:sz w:val="24"/>
          <w:szCs w:val="24"/>
        </w:rPr>
        <w:t xml:space="preserve"> </w:t>
      </w:r>
      <w:r w:rsidR="007C2D05">
        <w:rPr>
          <w:rFonts w:ascii="Times New Roman" w:eastAsia="Calibri" w:hAnsi="Times New Roman"/>
          <w:sz w:val="24"/>
          <w:szCs w:val="24"/>
        </w:rPr>
        <w:t xml:space="preserve">HTTP, </w:t>
      </w:r>
      <w:r w:rsidR="00342073">
        <w:rPr>
          <w:rFonts w:ascii="Times New Roman" w:eastAsia="Calibri" w:hAnsi="Times New Roman"/>
          <w:sz w:val="24"/>
          <w:szCs w:val="24"/>
        </w:rPr>
        <w:t xml:space="preserve">załączone </w:t>
      </w:r>
      <w:r w:rsidR="007C2D05">
        <w:rPr>
          <w:rFonts w:ascii="Times New Roman" w:eastAsia="Calibri" w:hAnsi="Times New Roman"/>
          <w:sz w:val="24"/>
          <w:szCs w:val="24"/>
        </w:rPr>
        <w:t xml:space="preserve">nagłówki oraz parametry żądania. Dodatkową funkcjonalnością oferowaną przez Spring Cloud Gateway jest możliwość dodania własnych filtrów. </w:t>
      </w:r>
      <w:r w:rsidR="000E68A6">
        <w:rPr>
          <w:rFonts w:ascii="Times New Roman" w:eastAsia="Calibri" w:hAnsi="Times New Roman"/>
          <w:sz w:val="24"/>
          <w:szCs w:val="24"/>
        </w:rPr>
        <w:t xml:space="preserve">Filtry mogą </w:t>
      </w:r>
      <w:r w:rsidR="00342073">
        <w:rPr>
          <w:rFonts w:ascii="Times New Roman" w:eastAsia="Calibri" w:hAnsi="Times New Roman"/>
          <w:sz w:val="24"/>
          <w:szCs w:val="24"/>
        </w:rPr>
        <w:t>zostać</w:t>
      </w:r>
      <w:r w:rsidR="000E68A6">
        <w:rPr>
          <w:rFonts w:ascii="Times New Roman" w:eastAsia="Calibri" w:hAnsi="Times New Roman"/>
          <w:sz w:val="24"/>
          <w:szCs w:val="24"/>
        </w:rPr>
        <w:t xml:space="preserve"> wykonane przed przekierowaniem żądania do odpowiedniego serwisu oraz po otrzymaniu odpowiedzi od wewnętrznego serwisu.</w:t>
      </w:r>
    </w:p>
    <w:p w14:paraId="4C237C50" w14:textId="01373A77" w:rsidR="00624BB5" w:rsidRDefault="007C2D05" w:rsidP="008A109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Pierwszym krokiem obsługi zapytania przez bramkę jest próba dopasowania zapytania do zarejestrowanych ścieżek. Następnie zapytanie jest przekazywane do </w:t>
      </w:r>
      <w:r w:rsidR="000E68A6">
        <w:rPr>
          <w:rFonts w:ascii="Times New Roman" w:eastAsia="Calibri" w:hAnsi="Times New Roman"/>
          <w:sz w:val="24"/>
          <w:szCs w:val="24"/>
        </w:rPr>
        <w:t>łańcucha filtrów odpowiedzialnego za sprawdzenie, czy żądanie spełnia oczekiwane warunki. W ostatnim kroku</w:t>
      </w:r>
      <w:r w:rsidR="00A34AFF">
        <w:rPr>
          <w:rFonts w:ascii="Times New Roman" w:eastAsia="Calibri" w:hAnsi="Times New Roman"/>
          <w:sz w:val="24"/>
          <w:szCs w:val="24"/>
        </w:rPr>
        <w:t xml:space="preserve"> </w:t>
      </w:r>
      <w:r w:rsidR="000E68A6">
        <w:rPr>
          <w:rFonts w:ascii="Times New Roman" w:eastAsia="Calibri" w:hAnsi="Times New Roman"/>
          <w:sz w:val="24"/>
          <w:szCs w:val="24"/>
        </w:rPr>
        <w:t>filtr</w:t>
      </w:r>
      <w:r w:rsidR="00342073">
        <w:rPr>
          <w:rFonts w:ascii="Times New Roman" w:eastAsia="Calibri" w:hAnsi="Times New Roman"/>
          <w:sz w:val="24"/>
          <w:szCs w:val="24"/>
        </w:rPr>
        <w:t>y</w:t>
      </w:r>
      <w:r w:rsidR="000E68A6">
        <w:rPr>
          <w:rFonts w:ascii="Times New Roman" w:eastAsia="Calibri" w:hAnsi="Times New Roman"/>
          <w:sz w:val="24"/>
          <w:szCs w:val="24"/>
        </w:rPr>
        <w:t xml:space="preserve"> procesują odpowiedź wysłaną przez wewnętrzny serwis. </w:t>
      </w:r>
    </w:p>
    <w:p w14:paraId="5DB81937" w14:textId="18B77F5F" w:rsidR="00F9646C" w:rsidRDefault="00F9646C" w:rsidP="006913C7">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Bramka zaimplementowana w ramach systemu do akwizycji danych poza przekierowaniem żąda</w:t>
      </w:r>
      <w:r w:rsidR="00342073">
        <w:rPr>
          <w:rFonts w:ascii="Times New Roman" w:eastAsia="Calibri" w:hAnsi="Times New Roman"/>
          <w:sz w:val="24"/>
          <w:szCs w:val="24"/>
        </w:rPr>
        <w:t>nia</w:t>
      </w:r>
      <w:r>
        <w:rPr>
          <w:rFonts w:ascii="Times New Roman" w:eastAsia="Calibri" w:hAnsi="Times New Roman"/>
          <w:sz w:val="24"/>
          <w:szCs w:val="24"/>
        </w:rPr>
        <w:t xml:space="preserve"> do odpowiedni</w:t>
      </w:r>
      <w:r w:rsidR="00342073">
        <w:rPr>
          <w:rFonts w:ascii="Times New Roman" w:eastAsia="Calibri" w:hAnsi="Times New Roman"/>
          <w:sz w:val="24"/>
          <w:szCs w:val="24"/>
        </w:rPr>
        <w:t>ego</w:t>
      </w:r>
      <w:r>
        <w:rPr>
          <w:rFonts w:ascii="Times New Roman" w:eastAsia="Calibri" w:hAnsi="Times New Roman"/>
          <w:sz w:val="24"/>
          <w:szCs w:val="24"/>
        </w:rPr>
        <w:t xml:space="preserve"> serwis</w:t>
      </w:r>
      <w:r w:rsidR="00342073">
        <w:rPr>
          <w:rFonts w:ascii="Times New Roman" w:eastAsia="Calibri" w:hAnsi="Times New Roman"/>
          <w:sz w:val="24"/>
          <w:szCs w:val="24"/>
        </w:rPr>
        <w:t>u</w:t>
      </w:r>
      <w:r>
        <w:rPr>
          <w:rFonts w:ascii="Times New Roman" w:eastAsia="Calibri" w:hAnsi="Times New Roman"/>
          <w:sz w:val="24"/>
          <w:szCs w:val="24"/>
        </w:rPr>
        <w:t xml:space="preserve"> dokonuje sprawdzenia uprawnień użytkownika. Uprawnienia umieszczone są w</w:t>
      </w:r>
      <w:r w:rsidR="003D12BC">
        <w:rPr>
          <w:rFonts w:ascii="Times New Roman" w:eastAsia="Calibri" w:hAnsi="Times New Roman"/>
          <w:sz w:val="24"/>
          <w:szCs w:val="24"/>
        </w:rPr>
        <w:t xml:space="preserve"> żetonie</w:t>
      </w:r>
      <w:r>
        <w:rPr>
          <w:rFonts w:ascii="Times New Roman" w:eastAsia="Calibri" w:hAnsi="Times New Roman"/>
          <w:sz w:val="24"/>
          <w:szCs w:val="24"/>
        </w:rPr>
        <w:t xml:space="preserve"> JWT.</w:t>
      </w:r>
      <w:r w:rsidR="00427278">
        <w:rPr>
          <w:rFonts w:ascii="Times New Roman" w:eastAsia="Calibri" w:hAnsi="Times New Roman"/>
          <w:sz w:val="24"/>
          <w:szCs w:val="24"/>
        </w:rPr>
        <w:t xml:space="preserve"> Żeton jest załączone do żądania w nagłówku o nazwie Authorization.</w:t>
      </w:r>
      <w:r>
        <w:rPr>
          <w:rFonts w:ascii="Times New Roman" w:eastAsia="Calibri" w:hAnsi="Times New Roman"/>
          <w:sz w:val="24"/>
          <w:szCs w:val="24"/>
        </w:rPr>
        <w:t xml:space="preserve"> </w:t>
      </w:r>
      <w:r w:rsidR="00427278">
        <w:rPr>
          <w:rFonts w:ascii="Times New Roman" w:eastAsia="Calibri" w:hAnsi="Times New Roman"/>
          <w:sz w:val="24"/>
          <w:szCs w:val="24"/>
        </w:rPr>
        <w:t xml:space="preserve">W procesie przekształcenia JWT z typu tekstowego na obiekt </w:t>
      </w:r>
      <w:r w:rsidR="003D12BC">
        <w:rPr>
          <w:rFonts w:ascii="Times New Roman" w:eastAsia="Calibri" w:hAnsi="Times New Roman"/>
          <w:sz w:val="24"/>
          <w:szCs w:val="24"/>
        </w:rPr>
        <w:t>następuje</w:t>
      </w:r>
      <w:r w:rsidR="00427278">
        <w:rPr>
          <w:rFonts w:ascii="Times New Roman" w:eastAsia="Calibri" w:hAnsi="Times New Roman"/>
          <w:sz w:val="24"/>
          <w:szCs w:val="24"/>
        </w:rPr>
        <w:t xml:space="preserve"> sprawdzenie poprawności przekazanego żetonu. </w:t>
      </w:r>
      <w:r w:rsidR="001E29CF">
        <w:rPr>
          <w:rFonts w:ascii="Times New Roman" w:eastAsia="Calibri" w:hAnsi="Times New Roman"/>
          <w:sz w:val="24"/>
          <w:szCs w:val="24"/>
        </w:rPr>
        <w:t>Jeżeli użytkownik wysyłający żądanie nie posiada wymaganego uprawnienia</w:t>
      </w:r>
      <w:r w:rsidR="00427278">
        <w:rPr>
          <w:rFonts w:ascii="Times New Roman" w:eastAsia="Calibri" w:hAnsi="Times New Roman"/>
          <w:sz w:val="24"/>
          <w:szCs w:val="24"/>
        </w:rPr>
        <w:t xml:space="preserve"> lub przekazany żeton nie jest </w:t>
      </w:r>
      <w:r w:rsidR="00E807B6">
        <w:rPr>
          <w:rFonts w:ascii="Times New Roman" w:eastAsia="Calibri" w:hAnsi="Times New Roman"/>
          <w:sz w:val="24"/>
          <w:szCs w:val="24"/>
        </w:rPr>
        <w:t>wiarygodny</w:t>
      </w:r>
      <w:r w:rsidR="001E29CF">
        <w:rPr>
          <w:rFonts w:ascii="Times New Roman" w:eastAsia="Calibri" w:hAnsi="Times New Roman"/>
          <w:sz w:val="24"/>
          <w:szCs w:val="24"/>
        </w:rPr>
        <w:t xml:space="preserve"> aplikacja zwraca odpowiedź ze statusem Unauthorized.</w:t>
      </w:r>
      <w:r w:rsidR="00155ED0">
        <w:rPr>
          <w:rFonts w:ascii="Times New Roman" w:eastAsia="Calibri" w:hAnsi="Times New Roman"/>
          <w:sz w:val="24"/>
          <w:szCs w:val="24"/>
        </w:rPr>
        <w:t xml:space="preserve"> Funkcjonalności, które nie wymagają posiadania żadnych uprawnień to</w:t>
      </w:r>
      <w:r w:rsidR="00427278">
        <w:rPr>
          <w:rFonts w:ascii="Times New Roman" w:eastAsia="Calibri" w:hAnsi="Times New Roman"/>
          <w:sz w:val="24"/>
          <w:szCs w:val="24"/>
        </w:rPr>
        <w:t>:</w:t>
      </w:r>
      <w:r w:rsidR="00155ED0">
        <w:rPr>
          <w:rFonts w:ascii="Times New Roman" w:eastAsia="Calibri" w:hAnsi="Times New Roman"/>
          <w:sz w:val="24"/>
          <w:szCs w:val="24"/>
        </w:rPr>
        <w:t xml:space="preserve"> listowanie nazw projektów badawczych zapisanych w systemie, autoryzacja, utworzenie konta użytkownika</w:t>
      </w:r>
      <w:r w:rsidR="00D1379D">
        <w:rPr>
          <w:rFonts w:ascii="Times New Roman" w:eastAsia="Calibri" w:hAnsi="Times New Roman"/>
          <w:sz w:val="24"/>
          <w:szCs w:val="24"/>
        </w:rPr>
        <w:t xml:space="preserve">, </w:t>
      </w:r>
      <w:r w:rsidR="00155ED0">
        <w:rPr>
          <w:rFonts w:ascii="Times New Roman" w:eastAsia="Calibri" w:hAnsi="Times New Roman"/>
          <w:sz w:val="24"/>
          <w:szCs w:val="24"/>
        </w:rPr>
        <w:t>dodawanie</w:t>
      </w:r>
      <w:r w:rsidR="00D1379D">
        <w:rPr>
          <w:rFonts w:ascii="Times New Roman" w:eastAsia="Calibri" w:hAnsi="Times New Roman"/>
          <w:sz w:val="24"/>
          <w:szCs w:val="24"/>
        </w:rPr>
        <w:t xml:space="preserve"> pomiaru przez czujnik</w:t>
      </w:r>
      <w:r w:rsidR="00155ED0">
        <w:rPr>
          <w:rFonts w:ascii="Times New Roman" w:eastAsia="Calibri" w:hAnsi="Times New Roman"/>
          <w:sz w:val="24"/>
          <w:szCs w:val="24"/>
        </w:rPr>
        <w:t xml:space="preserve"> </w:t>
      </w:r>
      <w:r w:rsidR="00D1379D">
        <w:rPr>
          <w:rFonts w:ascii="Times New Roman" w:eastAsia="Calibri" w:hAnsi="Times New Roman"/>
          <w:sz w:val="24"/>
          <w:szCs w:val="24"/>
        </w:rPr>
        <w:t xml:space="preserve">oraz wszystkie operacje związane z </w:t>
      </w:r>
      <w:r w:rsidR="00155ED0">
        <w:rPr>
          <w:rFonts w:ascii="Times New Roman" w:eastAsia="Calibri" w:hAnsi="Times New Roman"/>
          <w:sz w:val="24"/>
          <w:szCs w:val="24"/>
        </w:rPr>
        <w:t>czytaniem pomiarów.</w:t>
      </w:r>
      <w:r w:rsidR="003D12BC">
        <w:rPr>
          <w:rFonts w:ascii="Times New Roman" w:eastAsia="Calibri" w:hAnsi="Times New Roman"/>
          <w:sz w:val="24"/>
          <w:szCs w:val="24"/>
        </w:rPr>
        <w:t xml:space="preserve"> P</w:t>
      </w:r>
      <w:r w:rsidR="001F515C">
        <w:rPr>
          <w:rFonts w:ascii="Times New Roman" w:eastAsia="Calibri" w:hAnsi="Times New Roman"/>
          <w:sz w:val="24"/>
          <w:szCs w:val="24"/>
        </w:rPr>
        <w:t>oniższa lista zawiera podział funkcjonalności pod względem wymaganego uprawnienia.</w:t>
      </w:r>
    </w:p>
    <w:p w14:paraId="19259F04" w14:textId="6F614FAD" w:rsidR="00C41832" w:rsidRDefault="00AD3A23"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READ_PROJECT</w:t>
      </w:r>
      <w:r>
        <w:rPr>
          <w:rFonts w:ascii="Times New Roman" w:eastAsia="Calibri" w:hAnsi="Times New Roman"/>
          <w:sz w:val="24"/>
          <w:szCs w:val="24"/>
        </w:rPr>
        <w:t>:</w:t>
      </w:r>
    </w:p>
    <w:p w14:paraId="7A23AF97" w14:textId="45BDB91E"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projektu na podstawie nazwy projektu</w:t>
      </w:r>
    </w:p>
    <w:p w14:paraId="4426F54E" w14:textId="5EF752FC"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projektu na podstawie akronimu przypisanego do projektu</w:t>
      </w:r>
    </w:p>
    <w:p w14:paraId="5E922C5B" w14:textId="57CAB883" w:rsidR="00AD3A23" w:rsidRDefault="00943CE6" w:rsidP="00FB2663">
      <w:pPr>
        <w:pStyle w:val="Akapitzlist"/>
        <w:numPr>
          <w:ilvl w:val="0"/>
          <w:numId w:val="15"/>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p</w:t>
      </w:r>
      <w:r w:rsidR="00AD3A23">
        <w:rPr>
          <w:rFonts w:ascii="Times New Roman" w:eastAsia="Calibri" w:hAnsi="Times New Roman"/>
          <w:sz w:val="24"/>
          <w:szCs w:val="24"/>
        </w:rPr>
        <w:t>obranie informacji o akcjach dostępnych dla użytkownika przypisanego do projektu</w:t>
      </w:r>
    </w:p>
    <w:p w14:paraId="44EC4EDC" w14:textId="59A07EB2" w:rsidR="00AD3A23" w:rsidRDefault="00AD3A23"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CREATE_PROJECT</w:t>
      </w:r>
      <w:r>
        <w:rPr>
          <w:rFonts w:ascii="Times New Roman" w:eastAsia="Calibri" w:hAnsi="Times New Roman"/>
          <w:sz w:val="24"/>
          <w:szCs w:val="24"/>
        </w:rPr>
        <w:t>:</w:t>
      </w:r>
    </w:p>
    <w:p w14:paraId="35E9F135" w14:textId="29D7E17F" w:rsidR="00AD3A23"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d</w:t>
      </w:r>
      <w:r w:rsidR="00AD3A23">
        <w:rPr>
          <w:rFonts w:ascii="Times New Roman" w:eastAsia="Calibri" w:hAnsi="Times New Roman"/>
          <w:sz w:val="24"/>
          <w:szCs w:val="24"/>
        </w:rPr>
        <w:t>odanie zasobu reprezentującego projekt badawczy</w:t>
      </w:r>
    </w:p>
    <w:p w14:paraId="6B8C5034" w14:textId="2E39F420" w:rsidR="00526B2C" w:rsidRDefault="00526B2C" w:rsidP="00526B2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DELETE_PROJECT</w:t>
      </w:r>
      <w:r>
        <w:rPr>
          <w:rFonts w:ascii="Times New Roman" w:eastAsia="Calibri" w:hAnsi="Times New Roman"/>
          <w:sz w:val="24"/>
          <w:szCs w:val="24"/>
        </w:rPr>
        <w:t>:</w:t>
      </w:r>
    </w:p>
    <w:p w14:paraId="1CFC1B68" w14:textId="468E2AC2" w:rsidR="00526B2C" w:rsidRPr="00526B2C"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u</w:t>
      </w:r>
      <w:r w:rsidR="00526B2C">
        <w:rPr>
          <w:rFonts w:ascii="Times New Roman" w:eastAsia="Calibri" w:hAnsi="Times New Roman"/>
          <w:sz w:val="24"/>
          <w:szCs w:val="24"/>
        </w:rPr>
        <w:t>sunięcie zasobu na podstawie nazwy projektu badawczego</w:t>
      </w:r>
    </w:p>
    <w:p w14:paraId="2E84F918" w14:textId="2223FF4F" w:rsidR="00526B2C" w:rsidRDefault="00D1379D" w:rsidP="00D1379D">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lastRenderedPageBreak/>
        <w:t xml:space="preserve">Uprawnienie </w:t>
      </w:r>
      <w:r w:rsidRPr="00943CE6">
        <w:rPr>
          <w:rFonts w:ascii="Times New Roman" w:eastAsia="Calibri" w:hAnsi="Times New Roman"/>
          <w:i/>
          <w:iCs/>
          <w:sz w:val="24"/>
          <w:szCs w:val="24"/>
        </w:rPr>
        <w:t>ADD_MEASUREMENT</w:t>
      </w:r>
      <w:r>
        <w:rPr>
          <w:rFonts w:ascii="Times New Roman" w:eastAsia="Calibri" w:hAnsi="Times New Roman"/>
          <w:sz w:val="24"/>
          <w:szCs w:val="24"/>
        </w:rPr>
        <w:t>:</w:t>
      </w:r>
    </w:p>
    <w:p w14:paraId="3CB1C9FB" w14:textId="6341A7FE" w:rsidR="00D1379D" w:rsidRDefault="00943CE6" w:rsidP="00FB2663">
      <w:pPr>
        <w:pStyle w:val="Akapitzlist"/>
        <w:numPr>
          <w:ilvl w:val="0"/>
          <w:numId w:val="16"/>
        </w:numPr>
        <w:tabs>
          <w:tab w:val="left" w:pos="709"/>
          <w:tab w:val="center" w:pos="4536"/>
        </w:tabs>
        <w:spacing w:line="276" w:lineRule="auto"/>
        <w:jc w:val="both"/>
        <w:rPr>
          <w:rFonts w:ascii="Times New Roman" w:eastAsia="Calibri" w:hAnsi="Times New Roman"/>
          <w:sz w:val="24"/>
          <w:szCs w:val="24"/>
        </w:rPr>
      </w:pPr>
      <w:r>
        <w:rPr>
          <w:rFonts w:ascii="Times New Roman" w:eastAsia="Calibri" w:hAnsi="Times New Roman"/>
          <w:sz w:val="24"/>
          <w:szCs w:val="24"/>
        </w:rPr>
        <w:t>d</w:t>
      </w:r>
      <w:r w:rsidR="00D1379D">
        <w:rPr>
          <w:rFonts w:ascii="Times New Roman" w:eastAsia="Calibri" w:hAnsi="Times New Roman"/>
          <w:sz w:val="24"/>
          <w:szCs w:val="24"/>
        </w:rPr>
        <w:t>odanie pomiarów zawartych w pliku</w:t>
      </w:r>
    </w:p>
    <w:p w14:paraId="4B05BA25" w14:textId="1A91B6A4" w:rsidR="00D1379D" w:rsidRDefault="00D1379D" w:rsidP="00F93B5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 xml:space="preserve">Uprawnienie </w:t>
      </w:r>
      <w:r w:rsidRPr="00943CE6">
        <w:rPr>
          <w:rFonts w:ascii="Times New Roman" w:eastAsia="Calibri" w:hAnsi="Times New Roman"/>
          <w:i/>
          <w:iCs/>
          <w:sz w:val="24"/>
          <w:szCs w:val="24"/>
        </w:rPr>
        <w:t>UPDATE_PRIVILEGES</w:t>
      </w:r>
      <w:r>
        <w:rPr>
          <w:rFonts w:ascii="Times New Roman" w:eastAsia="Calibri" w:hAnsi="Times New Roman"/>
          <w:sz w:val="24"/>
          <w:szCs w:val="24"/>
        </w:rPr>
        <w:t>:</w:t>
      </w:r>
    </w:p>
    <w:p w14:paraId="3C1182EE" w14:textId="0D7EF00D"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p</w:t>
      </w:r>
      <w:r w:rsidR="00D1379D">
        <w:rPr>
          <w:rFonts w:ascii="Times New Roman" w:eastAsia="Calibri" w:hAnsi="Times New Roman"/>
          <w:sz w:val="24"/>
          <w:szCs w:val="24"/>
        </w:rPr>
        <w:t>obranie listy wszystkich użytkowników zapisanych w systemie</w:t>
      </w:r>
    </w:p>
    <w:p w14:paraId="4F343133" w14:textId="7E5D97BE"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w:t>
      </w:r>
      <w:r w:rsidR="00D1379D">
        <w:rPr>
          <w:rFonts w:ascii="Times New Roman" w:eastAsia="Calibri" w:hAnsi="Times New Roman"/>
          <w:sz w:val="24"/>
          <w:szCs w:val="24"/>
        </w:rPr>
        <w:t>ktualizacja ról i projektów przypisanych do użytkownika</w:t>
      </w:r>
    </w:p>
    <w:p w14:paraId="3806853F" w14:textId="1C1E2F48" w:rsidR="00D1379D"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a</w:t>
      </w:r>
      <w:r w:rsidR="00D1379D">
        <w:rPr>
          <w:rFonts w:ascii="Times New Roman" w:eastAsia="Calibri" w:hAnsi="Times New Roman"/>
          <w:sz w:val="24"/>
          <w:szCs w:val="24"/>
        </w:rPr>
        <w:t>ktualizacja widoczności akcji dla projektu, do którego użytkownik jest przypisany</w:t>
      </w:r>
    </w:p>
    <w:p w14:paraId="54F30D73" w14:textId="60309F87" w:rsidR="00F93B50" w:rsidRDefault="00943CE6" w:rsidP="00FB2663">
      <w:pPr>
        <w:pStyle w:val="Akapitzlist"/>
        <w:numPr>
          <w:ilvl w:val="0"/>
          <w:numId w:val="16"/>
        </w:numPr>
        <w:tabs>
          <w:tab w:val="left" w:pos="709"/>
          <w:tab w:val="center" w:pos="4536"/>
        </w:tabs>
        <w:spacing w:after="0" w:line="276" w:lineRule="auto"/>
        <w:jc w:val="both"/>
        <w:rPr>
          <w:rFonts w:ascii="Times New Roman" w:eastAsia="Calibri" w:hAnsi="Times New Roman"/>
          <w:sz w:val="24"/>
          <w:szCs w:val="24"/>
        </w:rPr>
      </w:pPr>
      <w:r>
        <w:rPr>
          <w:rFonts w:ascii="Times New Roman" w:eastAsia="Calibri" w:hAnsi="Times New Roman"/>
          <w:sz w:val="24"/>
          <w:szCs w:val="24"/>
        </w:rPr>
        <w:t>u</w:t>
      </w:r>
      <w:r w:rsidR="00D1379D">
        <w:rPr>
          <w:rFonts w:ascii="Times New Roman" w:eastAsia="Calibri" w:hAnsi="Times New Roman"/>
          <w:sz w:val="24"/>
          <w:szCs w:val="24"/>
        </w:rPr>
        <w:t>sunięcie projektu z listy projektów przypisanych do użytkownika</w:t>
      </w:r>
    </w:p>
    <w:p w14:paraId="0F8D1487" w14:textId="77777777" w:rsidR="00F93B50" w:rsidRPr="00F93B50" w:rsidRDefault="00F93B50" w:rsidP="00FB2663">
      <w:pPr>
        <w:pStyle w:val="Akapitzlist"/>
        <w:tabs>
          <w:tab w:val="left" w:pos="709"/>
          <w:tab w:val="center" w:pos="4536"/>
        </w:tabs>
        <w:spacing w:after="0" w:line="276" w:lineRule="auto"/>
        <w:jc w:val="both"/>
        <w:rPr>
          <w:rFonts w:ascii="Times New Roman" w:eastAsia="Calibri" w:hAnsi="Times New Roman"/>
          <w:sz w:val="24"/>
          <w:szCs w:val="24"/>
        </w:rPr>
      </w:pPr>
    </w:p>
    <w:p w14:paraId="19F1E3C3" w14:textId="4530629E" w:rsidR="00624BB5" w:rsidRDefault="00624BB5" w:rsidP="00624BB5">
      <w:pPr>
        <w:pStyle w:val="Akapitzlist"/>
        <w:numPr>
          <w:ilvl w:val="1"/>
          <w:numId w:val="2"/>
        </w:numPr>
        <w:tabs>
          <w:tab w:val="left" w:pos="709"/>
          <w:tab w:val="center" w:pos="4536"/>
        </w:tabs>
        <w:rPr>
          <w:rFonts w:ascii="Times New Roman" w:eastAsia="Calibri" w:hAnsi="Times New Roman"/>
          <w:b/>
          <w:bCs/>
          <w:sz w:val="26"/>
          <w:szCs w:val="26"/>
        </w:rPr>
      </w:pPr>
      <w:r>
        <w:rPr>
          <w:rFonts w:ascii="Times New Roman" w:eastAsia="Calibri" w:hAnsi="Times New Roman"/>
          <w:b/>
          <w:bCs/>
          <w:sz w:val="26"/>
          <w:szCs w:val="26"/>
        </w:rPr>
        <w:t>Serwis autoryzacji</w:t>
      </w:r>
    </w:p>
    <w:p w14:paraId="4E8FEB39" w14:textId="589BA6AE" w:rsidR="00443C08" w:rsidRDefault="004C5F29"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41209">
        <w:rPr>
          <w:rFonts w:ascii="Times New Roman" w:eastAsia="Calibri" w:hAnsi="Times New Roman"/>
          <w:sz w:val="24"/>
          <w:szCs w:val="24"/>
        </w:rPr>
        <w:t>Celem aplikacji służącej do autoryzacji jest zapewnienie możliwości bezpiecznego logowania do systemu. Ponadto zaimplementowany serwis umożliwia zarządzanie rolami i uprawnieniami użytkowników w zakresie przynależności do projektów badawczych.</w:t>
      </w:r>
      <w:r>
        <w:rPr>
          <w:rFonts w:ascii="Times New Roman" w:eastAsia="Calibri" w:hAnsi="Times New Roman"/>
          <w:sz w:val="24"/>
          <w:szCs w:val="24"/>
        </w:rPr>
        <w:t xml:space="preserve"> </w:t>
      </w:r>
      <w:r w:rsidR="00443C08">
        <w:rPr>
          <w:rFonts w:ascii="Times New Roman" w:eastAsia="Calibri" w:hAnsi="Times New Roman"/>
          <w:sz w:val="24"/>
          <w:szCs w:val="24"/>
        </w:rPr>
        <w:t>Do stworzenia aplikacji wykorzystano język programowania Java w wersji 17 oraz framework Spring Boot w wersji 3.0.3.</w:t>
      </w:r>
      <w:r w:rsidR="004A1791">
        <w:rPr>
          <w:rFonts w:ascii="Times New Roman" w:eastAsia="Calibri" w:hAnsi="Times New Roman"/>
          <w:sz w:val="24"/>
          <w:szCs w:val="24"/>
        </w:rPr>
        <w:t xml:space="preserve"> </w:t>
      </w:r>
      <w:r w:rsidR="00664A0A">
        <w:rPr>
          <w:rFonts w:ascii="Times New Roman" w:eastAsia="Calibri" w:hAnsi="Times New Roman"/>
          <w:sz w:val="24"/>
          <w:szCs w:val="24"/>
        </w:rPr>
        <w:t xml:space="preserve">Java jest jedną z najpopularniejszych technologii wykorzystywanych do tworzenia aplikacji biznesowych. Framework Spring Boot znacząco przyspiesza pisanie kodu, ponieważ zwalnia programistę z konieczności konfiguracji zewnętrznych serwerów aplikacyjnych. Ponadto przy zastosowaniu dodatkowego frameworka o nazwie Hibernate osoba odpowiedzialna za rozwój aplikacji nie musi konfigurować połączenia z bazą danych i może skupić się na rozwijaniu obiektów odzwierciedlających encje bazodanowe. </w:t>
      </w:r>
      <w:r w:rsidR="004A1791">
        <w:rPr>
          <w:rFonts w:ascii="Times New Roman" w:eastAsia="Calibri" w:hAnsi="Times New Roman"/>
          <w:sz w:val="24"/>
          <w:szCs w:val="24"/>
        </w:rPr>
        <w:t xml:space="preserve">Dane przechowywane są w bazie PostgreSQL. </w:t>
      </w:r>
      <w:r w:rsidR="00FD095E">
        <w:rPr>
          <w:rFonts w:ascii="Times New Roman" w:eastAsia="Calibri" w:hAnsi="Times New Roman"/>
          <w:sz w:val="24"/>
          <w:szCs w:val="24"/>
        </w:rPr>
        <w:t>Główną motywacją wybrania</w:t>
      </w:r>
      <w:r w:rsidR="00443C08">
        <w:rPr>
          <w:rFonts w:ascii="Times New Roman" w:eastAsia="Calibri" w:hAnsi="Times New Roman"/>
          <w:sz w:val="24"/>
          <w:szCs w:val="24"/>
        </w:rPr>
        <w:t xml:space="preserve"> </w:t>
      </w:r>
      <w:r w:rsidR="00FD095E">
        <w:rPr>
          <w:rFonts w:ascii="Times New Roman" w:eastAsia="Calibri" w:hAnsi="Times New Roman"/>
          <w:sz w:val="24"/>
          <w:szCs w:val="24"/>
        </w:rPr>
        <w:t xml:space="preserve">bazy relacyjnej jest uwzględnienie występowania relacji pomiędzy rolą posiadaną przez użytkownika oraz uprawnieniami przypisanymi do danej roli. </w:t>
      </w:r>
      <w:r w:rsidR="00443C08">
        <w:rPr>
          <w:rFonts w:ascii="Times New Roman" w:eastAsia="Calibri" w:hAnsi="Times New Roman"/>
          <w:sz w:val="24"/>
          <w:szCs w:val="24"/>
        </w:rPr>
        <w:t>Aplikacja</w:t>
      </w:r>
      <w:r w:rsidR="00FD1E3B">
        <w:rPr>
          <w:rFonts w:ascii="Times New Roman" w:eastAsia="Calibri" w:hAnsi="Times New Roman"/>
          <w:sz w:val="24"/>
          <w:szCs w:val="24"/>
        </w:rPr>
        <w:t xml:space="preserve"> wykorzystuje wbudowany serwer aplikacyjny Tomcat i</w:t>
      </w:r>
      <w:r w:rsidR="00443C08">
        <w:rPr>
          <w:rFonts w:ascii="Times New Roman" w:eastAsia="Calibri" w:hAnsi="Times New Roman"/>
          <w:sz w:val="24"/>
          <w:szCs w:val="24"/>
        </w:rPr>
        <w:t xml:space="preserve"> działa na porcie 13402.</w:t>
      </w:r>
    </w:p>
    <w:p w14:paraId="7188E2A9" w14:textId="7B08C1EC" w:rsidR="004A0765" w:rsidRDefault="00443C08"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4C5F29">
        <w:rPr>
          <w:rFonts w:ascii="Times New Roman" w:eastAsia="Calibri" w:hAnsi="Times New Roman"/>
          <w:sz w:val="24"/>
          <w:szCs w:val="24"/>
        </w:rPr>
        <w:t xml:space="preserve">Funkcjonalność logowania do </w:t>
      </w:r>
      <w:r w:rsidR="00675652">
        <w:rPr>
          <w:rFonts w:ascii="Times New Roman" w:eastAsia="Calibri" w:hAnsi="Times New Roman"/>
          <w:sz w:val="24"/>
          <w:szCs w:val="24"/>
        </w:rPr>
        <w:t>systemu</w:t>
      </w:r>
      <w:r w:rsidR="004C5F29">
        <w:rPr>
          <w:rFonts w:ascii="Times New Roman" w:eastAsia="Calibri" w:hAnsi="Times New Roman"/>
          <w:sz w:val="24"/>
          <w:szCs w:val="24"/>
        </w:rPr>
        <w:t xml:space="preserve"> jest oparta na technologii JWT (JSON Web Tokens).</w:t>
      </w:r>
      <w:r w:rsidR="00682024">
        <w:rPr>
          <w:rFonts w:ascii="Times New Roman" w:eastAsia="Calibri" w:hAnsi="Times New Roman"/>
          <w:sz w:val="24"/>
          <w:szCs w:val="24"/>
        </w:rPr>
        <w:t xml:space="preserve"> Żetony JWT </w:t>
      </w:r>
      <w:r w:rsidR="006958C1">
        <w:rPr>
          <w:rFonts w:ascii="Times New Roman" w:eastAsia="Calibri" w:hAnsi="Times New Roman"/>
          <w:sz w:val="24"/>
          <w:szCs w:val="24"/>
        </w:rPr>
        <w:t>są</w:t>
      </w:r>
      <w:r w:rsidR="00682024">
        <w:rPr>
          <w:rFonts w:ascii="Times New Roman" w:eastAsia="Calibri" w:hAnsi="Times New Roman"/>
          <w:sz w:val="24"/>
          <w:szCs w:val="24"/>
        </w:rPr>
        <w:t xml:space="preserve"> bezpieczn</w:t>
      </w:r>
      <w:r w:rsidR="006958C1">
        <w:rPr>
          <w:rFonts w:ascii="Times New Roman" w:eastAsia="Calibri" w:hAnsi="Times New Roman"/>
          <w:sz w:val="24"/>
          <w:szCs w:val="24"/>
        </w:rPr>
        <w:t>ym sposobem</w:t>
      </w:r>
      <w:r w:rsidR="00682024">
        <w:rPr>
          <w:rFonts w:ascii="Times New Roman" w:eastAsia="Calibri" w:hAnsi="Times New Roman"/>
          <w:sz w:val="24"/>
          <w:szCs w:val="24"/>
        </w:rPr>
        <w:t xml:space="preserve"> przesyłania danych pomiędzy niezależnymi komponentami.</w:t>
      </w:r>
      <w:r w:rsidR="006958C1">
        <w:rPr>
          <w:rFonts w:ascii="Times New Roman" w:eastAsia="Calibri" w:hAnsi="Times New Roman"/>
          <w:sz w:val="24"/>
          <w:szCs w:val="24"/>
        </w:rPr>
        <w:t xml:space="preserve"> </w:t>
      </w:r>
      <w:r w:rsidR="00F574C4">
        <w:rPr>
          <w:rFonts w:ascii="Times New Roman" w:eastAsia="Calibri" w:hAnsi="Times New Roman"/>
          <w:sz w:val="24"/>
          <w:szCs w:val="24"/>
        </w:rPr>
        <w:t>Zaimplementowany system umożliwia utworzenie</w:t>
      </w:r>
      <w:r w:rsidR="00C2011B">
        <w:rPr>
          <w:rFonts w:ascii="Times New Roman" w:eastAsia="Calibri" w:hAnsi="Times New Roman"/>
          <w:sz w:val="24"/>
          <w:szCs w:val="24"/>
        </w:rPr>
        <w:t>, walidację</w:t>
      </w:r>
      <w:r w:rsidR="00F574C4">
        <w:rPr>
          <w:rFonts w:ascii="Times New Roman" w:eastAsia="Calibri" w:hAnsi="Times New Roman"/>
          <w:sz w:val="24"/>
          <w:szCs w:val="24"/>
        </w:rPr>
        <w:t xml:space="preserve"> oraz weryfikację poprawności budowy żetonu.</w:t>
      </w:r>
      <w:r w:rsidR="006C004F">
        <w:rPr>
          <w:rFonts w:ascii="Times New Roman" w:eastAsia="Calibri" w:hAnsi="Times New Roman"/>
          <w:sz w:val="24"/>
          <w:szCs w:val="24"/>
        </w:rPr>
        <w:t xml:space="preserve"> JWT </w:t>
      </w:r>
      <w:r w:rsidR="00A45AFA">
        <w:rPr>
          <w:rFonts w:ascii="Times New Roman" w:eastAsia="Calibri" w:hAnsi="Times New Roman"/>
          <w:sz w:val="24"/>
          <w:szCs w:val="24"/>
        </w:rPr>
        <w:t>wygenerowane</w:t>
      </w:r>
      <w:r w:rsidR="006C004F">
        <w:rPr>
          <w:rFonts w:ascii="Times New Roman" w:eastAsia="Calibri" w:hAnsi="Times New Roman"/>
          <w:sz w:val="24"/>
          <w:szCs w:val="24"/>
        </w:rPr>
        <w:t xml:space="preserve"> przez serwis </w:t>
      </w:r>
      <w:r w:rsidR="00A45AFA">
        <w:rPr>
          <w:rFonts w:ascii="Times New Roman" w:eastAsia="Calibri" w:hAnsi="Times New Roman"/>
          <w:sz w:val="24"/>
          <w:szCs w:val="24"/>
        </w:rPr>
        <w:t xml:space="preserve">zawierają podpis cyfrowy bazujący na </w:t>
      </w:r>
      <w:r w:rsidR="006C004F">
        <w:rPr>
          <w:rFonts w:ascii="Times New Roman" w:eastAsia="Calibri" w:hAnsi="Times New Roman"/>
          <w:sz w:val="24"/>
          <w:szCs w:val="24"/>
        </w:rPr>
        <w:t>klucz</w:t>
      </w:r>
      <w:r w:rsidR="00A45AFA">
        <w:rPr>
          <w:rFonts w:ascii="Times New Roman" w:eastAsia="Calibri" w:hAnsi="Times New Roman"/>
          <w:sz w:val="24"/>
          <w:szCs w:val="24"/>
        </w:rPr>
        <w:t>u</w:t>
      </w:r>
      <w:r w:rsidR="006C004F">
        <w:rPr>
          <w:rFonts w:ascii="Times New Roman" w:eastAsia="Calibri" w:hAnsi="Times New Roman"/>
          <w:sz w:val="24"/>
          <w:szCs w:val="24"/>
        </w:rPr>
        <w:t xml:space="preserve"> publiczn</w:t>
      </w:r>
      <w:r w:rsidR="00A45AFA">
        <w:rPr>
          <w:rFonts w:ascii="Times New Roman" w:eastAsia="Calibri" w:hAnsi="Times New Roman"/>
          <w:sz w:val="24"/>
          <w:szCs w:val="24"/>
        </w:rPr>
        <w:t>ym</w:t>
      </w:r>
      <w:r w:rsidR="006C004F">
        <w:rPr>
          <w:rFonts w:ascii="Times New Roman" w:eastAsia="Calibri" w:hAnsi="Times New Roman"/>
          <w:sz w:val="24"/>
          <w:szCs w:val="24"/>
        </w:rPr>
        <w:t xml:space="preserve"> i </w:t>
      </w:r>
      <w:r w:rsidR="00A45AFA">
        <w:rPr>
          <w:rFonts w:ascii="Times New Roman" w:eastAsia="Calibri" w:hAnsi="Times New Roman"/>
          <w:sz w:val="24"/>
          <w:szCs w:val="24"/>
        </w:rPr>
        <w:t xml:space="preserve">kluczu </w:t>
      </w:r>
      <w:r w:rsidR="006C004F">
        <w:rPr>
          <w:rFonts w:ascii="Times New Roman" w:eastAsia="Calibri" w:hAnsi="Times New Roman"/>
          <w:sz w:val="24"/>
          <w:szCs w:val="24"/>
        </w:rPr>
        <w:t>prywatn</w:t>
      </w:r>
      <w:r w:rsidR="00A45AFA">
        <w:rPr>
          <w:rFonts w:ascii="Times New Roman" w:eastAsia="Calibri" w:hAnsi="Times New Roman"/>
          <w:sz w:val="24"/>
          <w:szCs w:val="24"/>
        </w:rPr>
        <w:t>ym.</w:t>
      </w:r>
      <w:r w:rsidR="006C004F">
        <w:rPr>
          <w:rFonts w:ascii="Times New Roman" w:eastAsia="Calibri" w:hAnsi="Times New Roman"/>
          <w:sz w:val="24"/>
          <w:szCs w:val="24"/>
        </w:rPr>
        <w:t xml:space="preserve"> </w:t>
      </w:r>
      <w:r w:rsidR="00A45AFA">
        <w:rPr>
          <w:rFonts w:ascii="Times New Roman" w:eastAsia="Calibri" w:hAnsi="Times New Roman"/>
          <w:sz w:val="24"/>
          <w:szCs w:val="24"/>
        </w:rPr>
        <w:t>Para kluczy</w:t>
      </w:r>
      <w:r w:rsidR="006C004F">
        <w:rPr>
          <w:rFonts w:ascii="Times New Roman" w:eastAsia="Calibri" w:hAnsi="Times New Roman"/>
          <w:sz w:val="24"/>
          <w:szCs w:val="24"/>
        </w:rPr>
        <w:t xml:space="preserve"> zostaj</w:t>
      </w:r>
      <w:r w:rsidR="00A45AFA">
        <w:rPr>
          <w:rFonts w:ascii="Times New Roman" w:eastAsia="Calibri" w:hAnsi="Times New Roman"/>
          <w:sz w:val="24"/>
          <w:szCs w:val="24"/>
        </w:rPr>
        <w:t>e</w:t>
      </w:r>
      <w:r w:rsidR="006C004F">
        <w:rPr>
          <w:rFonts w:ascii="Times New Roman" w:eastAsia="Calibri" w:hAnsi="Times New Roman"/>
          <w:sz w:val="24"/>
          <w:szCs w:val="24"/>
        </w:rPr>
        <w:t xml:space="preserve"> </w:t>
      </w:r>
      <w:r w:rsidR="00A45AFA">
        <w:rPr>
          <w:rFonts w:ascii="Times New Roman" w:eastAsia="Calibri" w:hAnsi="Times New Roman"/>
          <w:sz w:val="24"/>
          <w:szCs w:val="24"/>
        </w:rPr>
        <w:t>utworzona</w:t>
      </w:r>
      <w:r w:rsidR="006C004F">
        <w:rPr>
          <w:rFonts w:ascii="Times New Roman" w:eastAsia="Calibri" w:hAnsi="Times New Roman"/>
          <w:sz w:val="24"/>
          <w:szCs w:val="24"/>
        </w:rPr>
        <w:t xml:space="preserve"> </w:t>
      </w:r>
      <w:r w:rsidR="009E5CFE">
        <w:rPr>
          <w:rFonts w:ascii="Times New Roman" w:eastAsia="Calibri" w:hAnsi="Times New Roman"/>
          <w:sz w:val="24"/>
          <w:szCs w:val="24"/>
        </w:rPr>
        <w:t>za pomocą algorytmu RSA przed pierwszym uruchomieniem systemu.</w:t>
      </w:r>
      <w:r w:rsidR="00A51253">
        <w:rPr>
          <w:rFonts w:ascii="Times New Roman" w:eastAsia="Calibri" w:hAnsi="Times New Roman"/>
          <w:sz w:val="24"/>
          <w:szCs w:val="24"/>
        </w:rPr>
        <w:t xml:space="preserve"> Prawidłowy żeton jest zbudowany z trzech części: nagłówka, treści i sygnatury.</w:t>
      </w:r>
      <w:r w:rsidR="003823FF">
        <w:rPr>
          <w:rFonts w:ascii="Times New Roman" w:eastAsia="Calibri" w:hAnsi="Times New Roman"/>
          <w:sz w:val="24"/>
          <w:szCs w:val="24"/>
        </w:rPr>
        <w:t xml:space="preserve"> W części nagłówka zawarte są informacje na temat typu obiektu oraz algorytmu wykorzystanego do utworzenia podpisu cyfrowego.</w:t>
      </w:r>
      <w:r w:rsidR="00DF4AC1">
        <w:rPr>
          <w:rFonts w:ascii="Times New Roman" w:eastAsia="Calibri" w:hAnsi="Times New Roman"/>
          <w:sz w:val="24"/>
          <w:szCs w:val="24"/>
        </w:rPr>
        <w:t xml:space="preserve"> Treść żetonu </w:t>
      </w:r>
      <w:r w:rsidR="00F32A00">
        <w:rPr>
          <w:rFonts w:ascii="Times New Roman" w:eastAsia="Calibri" w:hAnsi="Times New Roman"/>
          <w:sz w:val="24"/>
          <w:szCs w:val="24"/>
        </w:rPr>
        <w:t>zawiera żądania</w:t>
      </w:r>
      <w:r w:rsidR="00446F78">
        <w:rPr>
          <w:rFonts w:ascii="Times New Roman" w:eastAsia="Calibri" w:hAnsi="Times New Roman"/>
          <w:sz w:val="24"/>
          <w:szCs w:val="24"/>
        </w:rPr>
        <w:t xml:space="preserve"> [</w:t>
      </w:r>
      <w:r w:rsidR="005D3FD8">
        <w:rPr>
          <w:rFonts w:ascii="Times New Roman" w:eastAsia="Calibri" w:hAnsi="Times New Roman"/>
          <w:sz w:val="24"/>
          <w:szCs w:val="24"/>
        </w:rPr>
        <w:t>3</w:t>
      </w:r>
      <w:r w:rsidR="00446F78">
        <w:rPr>
          <w:rFonts w:ascii="Times New Roman" w:eastAsia="Calibri" w:hAnsi="Times New Roman"/>
          <w:sz w:val="24"/>
          <w:szCs w:val="24"/>
        </w:rPr>
        <w:t>]</w:t>
      </w:r>
      <w:r w:rsidR="00F32A00">
        <w:rPr>
          <w:rFonts w:ascii="Times New Roman" w:eastAsia="Calibri" w:hAnsi="Times New Roman"/>
          <w:sz w:val="24"/>
          <w:szCs w:val="24"/>
        </w:rPr>
        <w:t>, które są informacjami na temat użytkownika oraz dodatkowymi danymi.</w:t>
      </w:r>
      <w:r w:rsidR="00446F78">
        <w:rPr>
          <w:rFonts w:ascii="Times New Roman" w:eastAsia="Calibri" w:hAnsi="Times New Roman"/>
          <w:sz w:val="24"/>
          <w:szCs w:val="24"/>
        </w:rPr>
        <w:t xml:space="preserve"> JWT</w:t>
      </w:r>
      <w:r w:rsidR="00F32A00">
        <w:rPr>
          <w:rFonts w:ascii="Times New Roman" w:eastAsia="Calibri" w:hAnsi="Times New Roman"/>
          <w:sz w:val="24"/>
          <w:szCs w:val="24"/>
        </w:rPr>
        <w:t xml:space="preserve"> </w:t>
      </w:r>
      <w:r w:rsidR="000729E9">
        <w:rPr>
          <w:rFonts w:ascii="Times New Roman" w:eastAsia="Calibri" w:hAnsi="Times New Roman"/>
          <w:sz w:val="24"/>
          <w:szCs w:val="24"/>
        </w:rPr>
        <w:t>utworzon</w:t>
      </w:r>
      <w:r w:rsidR="00446F78">
        <w:rPr>
          <w:rFonts w:ascii="Times New Roman" w:eastAsia="Calibri" w:hAnsi="Times New Roman"/>
          <w:sz w:val="24"/>
          <w:szCs w:val="24"/>
        </w:rPr>
        <w:t>y</w:t>
      </w:r>
      <w:r w:rsidR="000729E9">
        <w:rPr>
          <w:rFonts w:ascii="Times New Roman" w:eastAsia="Calibri" w:hAnsi="Times New Roman"/>
          <w:sz w:val="24"/>
          <w:szCs w:val="24"/>
        </w:rPr>
        <w:t xml:space="preserve"> przez serwis</w:t>
      </w:r>
      <w:r w:rsidR="00CA564A">
        <w:rPr>
          <w:rFonts w:ascii="Times New Roman" w:eastAsia="Calibri" w:hAnsi="Times New Roman"/>
          <w:sz w:val="24"/>
          <w:szCs w:val="24"/>
        </w:rPr>
        <w:t xml:space="preserve"> autoryzacji</w:t>
      </w:r>
      <w:r w:rsidR="000729E9">
        <w:rPr>
          <w:rFonts w:ascii="Times New Roman" w:eastAsia="Calibri" w:hAnsi="Times New Roman"/>
          <w:sz w:val="24"/>
          <w:szCs w:val="24"/>
        </w:rPr>
        <w:t xml:space="preserve"> </w:t>
      </w:r>
      <w:r w:rsidR="00446F78">
        <w:rPr>
          <w:rFonts w:ascii="Times New Roman" w:eastAsia="Calibri" w:hAnsi="Times New Roman"/>
          <w:sz w:val="24"/>
          <w:szCs w:val="24"/>
        </w:rPr>
        <w:t>w części przechowującej treść</w:t>
      </w:r>
      <w:r w:rsidR="000729E9">
        <w:rPr>
          <w:rFonts w:ascii="Times New Roman" w:eastAsia="Calibri" w:hAnsi="Times New Roman"/>
          <w:sz w:val="24"/>
          <w:szCs w:val="24"/>
        </w:rPr>
        <w:t xml:space="preserve"> </w:t>
      </w:r>
      <w:r w:rsidR="00CA564A">
        <w:rPr>
          <w:rFonts w:ascii="Times New Roman" w:eastAsia="Calibri" w:hAnsi="Times New Roman"/>
          <w:sz w:val="24"/>
          <w:szCs w:val="24"/>
        </w:rPr>
        <w:t xml:space="preserve">zawiera informację na temat podmiotu emitującego żeton, datę wygenerowania żetonu, datę wygaśnięcia ważności żetonu, nazwę użytkownika żądającego utworzenia żetonu oraz uprawnienia. Zakres uprawnień tworzony jest na podstawie ról przypisanych do konta danego użytkownika. Użytkownik posiadający rolę </w:t>
      </w:r>
      <w:r w:rsidR="00CA564A" w:rsidRPr="004D6B9F">
        <w:rPr>
          <w:rFonts w:ascii="Times New Roman" w:eastAsia="Calibri" w:hAnsi="Times New Roman"/>
          <w:i/>
          <w:iCs/>
          <w:sz w:val="24"/>
          <w:szCs w:val="24"/>
        </w:rPr>
        <w:t>Administratora</w:t>
      </w:r>
      <w:r w:rsidR="00CA564A">
        <w:rPr>
          <w:rFonts w:ascii="Times New Roman" w:eastAsia="Calibri" w:hAnsi="Times New Roman"/>
          <w:sz w:val="24"/>
          <w:szCs w:val="24"/>
        </w:rPr>
        <w:t xml:space="preserve"> posiada wszystkie dostępne uprawnienia. Osoba posiadająca rolę </w:t>
      </w:r>
      <w:r w:rsidR="00CA564A" w:rsidRPr="004D6B9F">
        <w:rPr>
          <w:rFonts w:ascii="Times New Roman" w:eastAsia="Calibri" w:hAnsi="Times New Roman"/>
          <w:i/>
          <w:iCs/>
          <w:sz w:val="24"/>
          <w:szCs w:val="24"/>
        </w:rPr>
        <w:t>Twórca Projektów</w:t>
      </w:r>
      <w:r w:rsidR="00CA564A">
        <w:rPr>
          <w:rFonts w:ascii="Times New Roman" w:eastAsia="Calibri" w:hAnsi="Times New Roman"/>
          <w:i/>
          <w:iCs/>
          <w:sz w:val="24"/>
          <w:szCs w:val="24"/>
        </w:rPr>
        <w:t xml:space="preserve"> </w:t>
      </w:r>
      <w:r w:rsidR="00CA564A">
        <w:rPr>
          <w:rFonts w:ascii="Times New Roman" w:eastAsia="Calibri" w:hAnsi="Times New Roman"/>
          <w:sz w:val="24"/>
          <w:szCs w:val="24"/>
        </w:rPr>
        <w:t xml:space="preserve">może czytać informacje na temat projektów oraz tworzyć nowe instancje projektów. </w:t>
      </w:r>
      <w:r w:rsidR="009F7BD7">
        <w:rPr>
          <w:rFonts w:ascii="Times New Roman" w:eastAsia="Calibri" w:hAnsi="Times New Roman"/>
          <w:sz w:val="24"/>
          <w:szCs w:val="24"/>
        </w:rPr>
        <w:t xml:space="preserve">Rola </w:t>
      </w:r>
      <w:r w:rsidR="009F7BD7" w:rsidRPr="004D6B9F">
        <w:rPr>
          <w:rFonts w:ascii="Times New Roman" w:eastAsia="Calibri" w:hAnsi="Times New Roman"/>
          <w:i/>
          <w:iCs/>
          <w:sz w:val="24"/>
          <w:szCs w:val="24"/>
        </w:rPr>
        <w:t>Badacz</w:t>
      </w:r>
      <w:r w:rsidR="009F7BD7">
        <w:rPr>
          <w:rFonts w:ascii="Times New Roman" w:eastAsia="Calibri" w:hAnsi="Times New Roman"/>
          <w:i/>
          <w:iCs/>
          <w:sz w:val="24"/>
          <w:szCs w:val="24"/>
        </w:rPr>
        <w:t xml:space="preserve"> </w:t>
      </w:r>
      <w:r w:rsidR="009F7BD7">
        <w:rPr>
          <w:rFonts w:ascii="Times New Roman" w:eastAsia="Calibri" w:hAnsi="Times New Roman"/>
          <w:sz w:val="24"/>
          <w:szCs w:val="24"/>
        </w:rPr>
        <w:t>uprawnia do czytania informacji na temat projektów, czytania ostatnich pomiarów oraz do dodawania nowych pomiarów przesyłanych za pośrednictwem klienta aplikacji w formie plików CSV.</w:t>
      </w:r>
      <w:r w:rsidR="00942485">
        <w:rPr>
          <w:rFonts w:ascii="Times New Roman" w:eastAsia="Calibri" w:hAnsi="Times New Roman"/>
          <w:sz w:val="24"/>
          <w:szCs w:val="24"/>
        </w:rPr>
        <w:t xml:space="preserve"> </w:t>
      </w:r>
      <w:r w:rsidR="00121A8F">
        <w:rPr>
          <w:rFonts w:ascii="Times New Roman" w:eastAsia="Calibri" w:hAnsi="Times New Roman"/>
          <w:sz w:val="24"/>
          <w:szCs w:val="24"/>
        </w:rPr>
        <w:t>Zarówno nagłówek jak i treść żetonu są kodowane za pomocą za pomocą szyfru Base64.</w:t>
      </w:r>
      <w:r w:rsidR="00E530EB">
        <w:rPr>
          <w:rFonts w:ascii="Times New Roman" w:eastAsia="Calibri" w:hAnsi="Times New Roman"/>
          <w:sz w:val="24"/>
          <w:szCs w:val="24"/>
        </w:rPr>
        <w:t xml:space="preserve"> Do utworzenia sygnatury JWT wykorzystywany jest zaszyfrowany nagłówek, znak kropki, zaszyfrowana treść oraz podpis cyfrowy. Następnie całość jest kodowana za pomocą algorytmu przekazanego w nagłówku żetonu.</w:t>
      </w:r>
    </w:p>
    <w:p w14:paraId="0CF862E2" w14:textId="1258CF2A" w:rsidR="004A0765" w:rsidRDefault="00C02DC1"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 sukcesywnym logowaniu użytkownik otrzymuje własny żeton dostępu. JWT </w:t>
      </w:r>
      <w:r w:rsidR="00362656">
        <w:rPr>
          <w:rFonts w:ascii="Times New Roman" w:eastAsia="Calibri" w:hAnsi="Times New Roman"/>
          <w:sz w:val="24"/>
          <w:szCs w:val="24"/>
        </w:rPr>
        <w:t>zostaje</w:t>
      </w:r>
      <w:r>
        <w:rPr>
          <w:rFonts w:ascii="Times New Roman" w:eastAsia="Calibri" w:hAnsi="Times New Roman"/>
          <w:sz w:val="24"/>
          <w:szCs w:val="24"/>
        </w:rPr>
        <w:t xml:space="preserve"> zapis</w:t>
      </w:r>
      <w:r w:rsidR="00362656">
        <w:rPr>
          <w:rFonts w:ascii="Times New Roman" w:eastAsia="Calibri" w:hAnsi="Times New Roman"/>
          <w:sz w:val="24"/>
          <w:szCs w:val="24"/>
        </w:rPr>
        <w:t>ane</w:t>
      </w:r>
      <w:r>
        <w:rPr>
          <w:rFonts w:ascii="Times New Roman" w:eastAsia="Calibri" w:hAnsi="Times New Roman"/>
          <w:sz w:val="24"/>
          <w:szCs w:val="24"/>
        </w:rPr>
        <w:t xml:space="preserve"> w lokalnym oknie przeglądarki. </w:t>
      </w:r>
      <w:r w:rsidR="00892B99">
        <w:rPr>
          <w:rFonts w:ascii="Times New Roman" w:eastAsia="Calibri" w:hAnsi="Times New Roman"/>
          <w:sz w:val="24"/>
          <w:szCs w:val="24"/>
        </w:rPr>
        <w:t>Żeton jest dołączony d</w:t>
      </w:r>
      <w:r>
        <w:rPr>
          <w:rFonts w:ascii="Times New Roman" w:eastAsia="Calibri" w:hAnsi="Times New Roman"/>
          <w:sz w:val="24"/>
          <w:szCs w:val="24"/>
        </w:rPr>
        <w:t xml:space="preserve">o każdego żądania wysyłanego </w:t>
      </w:r>
      <w:r>
        <w:rPr>
          <w:rFonts w:ascii="Times New Roman" w:eastAsia="Calibri" w:hAnsi="Times New Roman"/>
          <w:sz w:val="24"/>
          <w:szCs w:val="24"/>
        </w:rPr>
        <w:lastRenderedPageBreak/>
        <w:t>do serwera</w:t>
      </w:r>
      <w:r w:rsidR="00892B99">
        <w:rPr>
          <w:rFonts w:ascii="Times New Roman" w:eastAsia="Calibri" w:hAnsi="Times New Roman"/>
          <w:sz w:val="24"/>
          <w:szCs w:val="24"/>
        </w:rPr>
        <w:t xml:space="preserve"> aplikacji w nagłówku</w:t>
      </w:r>
      <w:r>
        <w:rPr>
          <w:rFonts w:ascii="Times New Roman" w:eastAsia="Calibri" w:hAnsi="Times New Roman"/>
          <w:sz w:val="24"/>
          <w:szCs w:val="24"/>
        </w:rPr>
        <w:t xml:space="preserve"> </w:t>
      </w:r>
      <w:r w:rsidR="00362656" w:rsidRPr="004D6B9F">
        <w:rPr>
          <w:rFonts w:ascii="Times New Roman" w:eastAsia="Calibri" w:hAnsi="Times New Roman"/>
          <w:i/>
          <w:iCs/>
          <w:sz w:val="24"/>
          <w:szCs w:val="24"/>
        </w:rPr>
        <w:t>Authorization</w:t>
      </w:r>
      <w:r w:rsidR="00892B99">
        <w:rPr>
          <w:rFonts w:ascii="Times New Roman" w:eastAsia="Calibri" w:hAnsi="Times New Roman"/>
          <w:i/>
          <w:iCs/>
          <w:sz w:val="24"/>
          <w:szCs w:val="24"/>
        </w:rPr>
        <w:t xml:space="preserve"> </w:t>
      </w:r>
      <w:r w:rsidR="00892B99">
        <w:rPr>
          <w:rFonts w:ascii="Times New Roman" w:eastAsia="Calibri" w:hAnsi="Times New Roman"/>
          <w:sz w:val="24"/>
          <w:szCs w:val="24"/>
        </w:rPr>
        <w:t>z przedrostkiem Bearer.</w:t>
      </w:r>
      <w:r w:rsidR="006174D8">
        <w:rPr>
          <w:rFonts w:ascii="Times New Roman" w:eastAsia="Calibri" w:hAnsi="Times New Roman"/>
          <w:sz w:val="24"/>
          <w:szCs w:val="24"/>
        </w:rPr>
        <w:t xml:space="preserve"> Jeżeli użytkownik aplikacji podejmuje próbę wykonania akcji, do której nie posiada wymaganych uprawnień, API-Gateway</w:t>
      </w:r>
      <w:r w:rsidR="00CE6848">
        <w:rPr>
          <w:rFonts w:ascii="Times New Roman" w:eastAsia="Calibri" w:hAnsi="Times New Roman"/>
          <w:sz w:val="24"/>
          <w:szCs w:val="24"/>
        </w:rPr>
        <w:t xml:space="preserve"> odpowiadający za filtrowanie zapytań</w:t>
      </w:r>
      <w:r w:rsidR="006174D8">
        <w:rPr>
          <w:rFonts w:ascii="Times New Roman" w:eastAsia="Calibri" w:hAnsi="Times New Roman"/>
          <w:sz w:val="24"/>
          <w:szCs w:val="24"/>
        </w:rPr>
        <w:t xml:space="preserve"> zwraca odpowiedź o statusie </w:t>
      </w:r>
      <w:r w:rsidR="006174D8" w:rsidRPr="004D6B9F">
        <w:rPr>
          <w:rFonts w:ascii="Times New Roman" w:eastAsia="Calibri" w:hAnsi="Times New Roman"/>
          <w:i/>
          <w:iCs/>
          <w:sz w:val="24"/>
          <w:szCs w:val="24"/>
        </w:rPr>
        <w:t>Unauthorized</w:t>
      </w:r>
      <w:r w:rsidR="006174D8">
        <w:rPr>
          <w:rFonts w:ascii="Times New Roman" w:eastAsia="Calibri" w:hAnsi="Times New Roman"/>
          <w:sz w:val="24"/>
          <w:szCs w:val="24"/>
        </w:rPr>
        <w:t xml:space="preserve">. </w:t>
      </w:r>
      <w:r w:rsidR="00D40655">
        <w:rPr>
          <w:rFonts w:ascii="Times New Roman" w:eastAsia="Calibri" w:hAnsi="Times New Roman"/>
          <w:sz w:val="24"/>
          <w:szCs w:val="24"/>
        </w:rPr>
        <w:t xml:space="preserve">W momencie wygaśnięcia uprawnień </w:t>
      </w:r>
      <w:r w:rsidR="006174D8">
        <w:rPr>
          <w:rFonts w:ascii="Times New Roman" w:eastAsia="Calibri" w:hAnsi="Times New Roman"/>
          <w:sz w:val="24"/>
          <w:szCs w:val="24"/>
        </w:rPr>
        <w:t xml:space="preserve">następuje wylogowanie i </w:t>
      </w:r>
      <w:r w:rsidR="00D40655">
        <w:rPr>
          <w:rFonts w:ascii="Times New Roman" w:eastAsia="Calibri" w:hAnsi="Times New Roman"/>
          <w:sz w:val="24"/>
          <w:szCs w:val="24"/>
        </w:rPr>
        <w:t>przekierowan</w:t>
      </w:r>
      <w:r w:rsidR="00CE6848">
        <w:rPr>
          <w:rFonts w:ascii="Times New Roman" w:eastAsia="Calibri" w:hAnsi="Times New Roman"/>
          <w:sz w:val="24"/>
          <w:szCs w:val="24"/>
        </w:rPr>
        <w:t>ie użytkownika</w:t>
      </w:r>
      <w:r w:rsidR="00D40655">
        <w:rPr>
          <w:rFonts w:ascii="Times New Roman" w:eastAsia="Calibri" w:hAnsi="Times New Roman"/>
          <w:sz w:val="24"/>
          <w:szCs w:val="24"/>
        </w:rPr>
        <w:t xml:space="preserve"> do strony logowania.</w:t>
      </w:r>
    </w:p>
    <w:p w14:paraId="7C7FA57F" w14:textId="11FD4363" w:rsidR="00D54826" w:rsidRPr="005F301B" w:rsidRDefault="00D54826" w:rsidP="004D6B9F">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Niemniej ważną funkcją serwisu autoryzacji jest zarządzani</w:t>
      </w:r>
      <w:r w:rsidR="00E87300">
        <w:rPr>
          <w:rFonts w:ascii="Times New Roman" w:eastAsia="Calibri" w:hAnsi="Times New Roman"/>
          <w:sz w:val="24"/>
          <w:szCs w:val="24"/>
        </w:rPr>
        <w:t>e</w:t>
      </w:r>
      <w:r>
        <w:rPr>
          <w:rFonts w:ascii="Times New Roman" w:eastAsia="Calibri" w:hAnsi="Times New Roman"/>
          <w:sz w:val="24"/>
          <w:szCs w:val="24"/>
        </w:rPr>
        <w:t xml:space="preserve"> </w:t>
      </w:r>
      <w:r w:rsidR="00891F74">
        <w:rPr>
          <w:rFonts w:ascii="Times New Roman" w:eastAsia="Calibri" w:hAnsi="Times New Roman"/>
          <w:sz w:val="24"/>
          <w:szCs w:val="24"/>
        </w:rPr>
        <w:t xml:space="preserve">użytkownikami oraz </w:t>
      </w:r>
      <w:r>
        <w:rPr>
          <w:rFonts w:ascii="Times New Roman" w:eastAsia="Calibri" w:hAnsi="Times New Roman"/>
          <w:sz w:val="24"/>
          <w:szCs w:val="24"/>
        </w:rPr>
        <w:t>uprawnieniam</w:t>
      </w:r>
      <w:r w:rsidR="00D72E68">
        <w:rPr>
          <w:rFonts w:ascii="Times New Roman" w:eastAsia="Calibri" w:hAnsi="Times New Roman"/>
          <w:sz w:val="24"/>
          <w:szCs w:val="24"/>
        </w:rPr>
        <w:t>i</w:t>
      </w:r>
      <w:r>
        <w:rPr>
          <w:rFonts w:ascii="Times New Roman" w:eastAsia="Calibri" w:hAnsi="Times New Roman"/>
          <w:sz w:val="24"/>
          <w:szCs w:val="24"/>
        </w:rPr>
        <w:t>.</w:t>
      </w:r>
      <w:r w:rsidR="00D72E68">
        <w:rPr>
          <w:rFonts w:ascii="Times New Roman" w:eastAsia="Calibri" w:hAnsi="Times New Roman"/>
          <w:sz w:val="24"/>
          <w:szCs w:val="24"/>
        </w:rPr>
        <w:t xml:space="preserve"> Serwis</w:t>
      </w:r>
      <w:r w:rsidR="00E87300">
        <w:rPr>
          <w:rFonts w:ascii="Times New Roman" w:eastAsia="Calibri" w:hAnsi="Times New Roman"/>
          <w:sz w:val="24"/>
          <w:szCs w:val="24"/>
        </w:rPr>
        <w:t xml:space="preserve"> </w:t>
      </w:r>
      <w:r w:rsidR="005F301B">
        <w:rPr>
          <w:rFonts w:ascii="Times New Roman" w:eastAsia="Calibri" w:hAnsi="Times New Roman"/>
          <w:sz w:val="24"/>
          <w:szCs w:val="24"/>
        </w:rPr>
        <w:t xml:space="preserve">umożliwia utworzenie konta użytkownika, przypisanie użytkownikom ról </w:t>
      </w:r>
      <w:r w:rsidR="005F301B" w:rsidRPr="00D37290">
        <w:rPr>
          <w:rFonts w:ascii="Times New Roman" w:eastAsia="Calibri" w:hAnsi="Times New Roman"/>
          <w:i/>
          <w:iCs/>
          <w:sz w:val="24"/>
          <w:szCs w:val="24"/>
        </w:rPr>
        <w:t>Badacz</w:t>
      </w:r>
      <w:r w:rsidR="005F301B">
        <w:rPr>
          <w:rFonts w:ascii="Times New Roman" w:eastAsia="Calibri" w:hAnsi="Times New Roman"/>
          <w:sz w:val="24"/>
          <w:szCs w:val="24"/>
        </w:rPr>
        <w:t xml:space="preserve"> lub </w:t>
      </w:r>
      <w:r w:rsidR="005F301B" w:rsidRPr="00D37290">
        <w:rPr>
          <w:rFonts w:ascii="Times New Roman" w:eastAsia="Calibri" w:hAnsi="Times New Roman"/>
          <w:i/>
          <w:iCs/>
          <w:sz w:val="24"/>
          <w:szCs w:val="24"/>
        </w:rPr>
        <w:t>Twórca Projektów</w:t>
      </w:r>
      <w:r w:rsidR="005F301B">
        <w:rPr>
          <w:rFonts w:ascii="Times New Roman" w:eastAsia="Calibri" w:hAnsi="Times New Roman"/>
          <w:sz w:val="24"/>
          <w:szCs w:val="24"/>
        </w:rPr>
        <w:t>, wylistowanie kont, przypisanie do projektów badawczych, zarządzanie projektami badawczymi oraz rolami użytkownika.</w:t>
      </w:r>
      <w:r w:rsidR="00203F3A">
        <w:rPr>
          <w:rFonts w:ascii="Times New Roman" w:eastAsia="Calibri" w:hAnsi="Times New Roman"/>
          <w:sz w:val="24"/>
          <w:szCs w:val="24"/>
        </w:rPr>
        <w:t xml:space="preserve"> </w:t>
      </w:r>
      <w:r w:rsidR="00D02F48">
        <w:rPr>
          <w:rFonts w:ascii="Times New Roman" w:eastAsia="Calibri" w:hAnsi="Times New Roman"/>
          <w:sz w:val="24"/>
          <w:szCs w:val="24"/>
        </w:rPr>
        <w:t>Wyżej wymienione funkcjonalności są</w:t>
      </w:r>
      <w:r w:rsidR="004956E6">
        <w:rPr>
          <w:rFonts w:ascii="Times New Roman" w:eastAsia="Calibri" w:hAnsi="Times New Roman"/>
          <w:sz w:val="24"/>
          <w:szCs w:val="24"/>
        </w:rPr>
        <w:t xml:space="preserve"> </w:t>
      </w:r>
      <w:r w:rsidR="00D02F48">
        <w:rPr>
          <w:rFonts w:ascii="Times New Roman" w:eastAsia="Calibri" w:hAnsi="Times New Roman"/>
          <w:sz w:val="24"/>
          <w:szCs w:val="24"/>
        </w:rPr>
        <w:t>wykorzystywane na widoku panelu administratora.</w:t>
      </w:r>
      <w:r w:rsidR="0012289B">
        <w:rPr>
          <w:rFonts w:ascii="Times New Roman" w:eastAsia="Calibri" w:hAnsi="Times New Roman"/>
          <w:sz w:val="24"/>
          <w:szCs w:val="24"/>
        </w:rPr>
        <w:t xml:space="preserve"> </w:t>
      </w:r>
      <w:r w:rsidR="0080700C">
        <w:rPr>
          <w:rFonts w:ascii="Times New Roman" w:eastAsia="Calibri" w:hAnsi="Times New Roman"/>
          <w:sz w:val="24"/>
          <w:szCs w:val="24"/>
        </w:rPr>
        <w:t xml:space="preserve">Wartym odnotowania faktem jest brak możliwości utworzenia użytkownika </w:t>
      </w:r>
      <w:r w:rsidR="00C2398F">
        <w:rPr>
          <w:rFonts w:ascii="Times New Roman" w:eastAsia="Calibri" w:hAnsi="Times New Roman"/>
          <w:sz w:val="24"/>
          <w:szCs w:val="24"/>
        </w:rPr>
        <w:t>z przypisaną rolą</w:t>
      </w:r>
      <w:r w:rsidR="0080700C">
        <w:rPr>
          <w:rFonts w:ascii="Times New Roman" w:eastAsia="Calibri" w:hAnsi="Times New Roman"/>
          <w:sz w:val="24"/>
          <w:szCs w:val="24"/>
        </w:rPr>
        <w:t xml:space="preserve"> </w:t>
      </w:r>
      <w:r w:rsidR="00C2398F">
        <w:rPr>
          <w:rFonts w:ascii="Times New Roman" w:eastAsia="Calibri" w:hAnsi="Times New Roman"/>
          <w:sz w:val="24"/>
          <w:szCs w:val="24"/>
        </w:rPr>
        <w:t>A</w:t>
      </w:r>
      <w:r w:rsidR="0080700C">
        <w:rPr>
          <w:rFonts w:ascii="Times New Roman" w:eastAsia="Calibri" w:hAnsi="Times New Roman"/>
          <w:sz w:val="24"/>
          <w:szCs w:val="24"/>
        </w:rPr>
        <w:t>dministratora.</w:t>
      </w:r>
      <w:r w:rsidR="00C2398F">
        <w:rPr>
          <w:rFonts w:ascii="Times New Roman" w:eastAsia="Calibri" w:hAnsi="Times New Roman"/>
          <w:sz w:val="24"/>
          <w:szCs w:val="24"/>
        </w:rPr>
        <w:t xml:space="preserve"> J</w:t>
      </w:r>
      <w:r w:rsidR="0080700C">
        <w:rPr>
          <w:rFonts w:ascii="Times New Roman" w:eastAsia="Calibri" w:hAnsi="Times New Roman"/>
          <w:sz w:val="24"/>
          <w:szCs w:val="24"/>
        </w:rPr>
        <w:t xml:space="preserve">edynym sposobem stworzenia konta o najwyższych uprawnieniach jest wysłanie żądania bezpośrednio na węzeł końcowy. W tym celu należy użyć narzędzi zewnętrznych takich jak Postman lub cURL dostępny z poziomu wiersza poleceń. </w:t>
      </w:r>
      <w:r w:rsidR="005F301B">
        <w:rPr>
          <w:rFonts w:ascii="Times New Roman" w:eastAsia="Calibri" w:hAnsi="Times New Roman"/>
          <w:i/>
          <w:iCs/>
          <w:sz w:val="24"/>
          <w:szCs w:val="24"/>
        </w:rPr>
        <w:t xml:space="preserve"> </w:t>
      </w:r>
    </w:p>
    <w:p w14:paraId="47577D75" w14:textId="77777777" w:rsidR="00301A6D" w:rsidRDefault="004A0765" w:rsidP="00443C08">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r w:rsidR="00301A6D">
        <w:rPr>
          <w:rFonts w:ascii="Times New Roman" w:eastAsia="Calibri" w:hAnsi="Times New Roman"/>
          <w:sz w:val="24"/>
          <w:szCs w:val="24"/>
        </w:rPr>
        <w:t>.</w:t>
      </w:r>
    </w:p>
    <w:p w14:paraId="66F7B2ED" w14:textId="77777777" w:rsidR="00321F04" w:rsidRPr="00195C6C" w:rsidRDefault="00321F04" w:rsidP="00443C08">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AuthenticationController</w:t>
      </w:r>
    </w:p>
    <w:p w14:paraId="5E5CA6D3" w14:textId="77777777" w:rsidR="00321F04" w:rsidRDefault="00321F0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POST</w:t>
      </w:r>
    </w:p>
    <w:p w14:paraId="7A9D12BE" w14:textId="55046C90" w:rsidR="008E456D" w:rsidRPr="00195C6C" w:rsidRDefault="002E6F91" w:rsidP="00195C6C">
      <w:pPr>
        <w:tabs>
          <w:tab w:val="left" w:pos="709"/>
          <w:tab w:val="center" w:pos="4536"/>
        </w:tabs>
        <w:jc w:val="both"/>
        <w:rPr>
          <w:rFonts w:ascii="Times New Roman" w:eastAsia="Calibri" w:hAnsi="Times New Roman"/>
          <w:sz w:val="24"/>
          <w:szCs w:val="24"/>
        </w:rPr>
      </w:pPr>
      <w:r>
        <w:rPr>
          <w:rFonts w:ascii="Times New Roman" w:eastAsia="Calibri" w:hAnsi="Times New Roman"/>
          <w:i/>
          <w:iCs/>
          <w:sz w:val="24"/>
          <w:szCs w:val="24"/>
        </w:rPr>
        <w:t>/authentication</w:t>
      </w:r>
      <w:r w:rsidR="00321F04" w:rsidRPr="00195C6C">
        <w:rPr>
          <w:rFonts w:ascii="Times New Roman" w:eastAsia="Calibri" w:hAnsi="Times New Roman"/>
          <w:i/>
          <w:iCs/>
          <w:sz w:val="24"/>
          <w:szCs w:val="24"/>
        </w:rPr>
        <w:t>/auth</w:t>
      </w:r>
      <w:r w:rsidR="00321F04">
        <w:rPr>
          <w:rFonts w:ascii="Times New Roman" w:eastAsia="Calibri" w:hAnsi="Times New Roman"/>
          <w:sz w:val="24"/>
          <w:szCs w:val="24"/>
        </w:rPr>
        <w:t xml:space="preserve"> – tworzy żeton JWT dla użytkownika na podstawie loginu i hasła przekazanego za pośrednictwem AuthenticationDto. Jeżeli użytkownik z podanym loginem nie istnieje metoda wyrzuca wyjątek UsernameNotFoundException i zwraca status Unauthoriz</w:t>
      </w:r>
      <w:r w:rsidR="008E456D">
        <w:rPr>
          <w:rFonts w:ascii="Times New Roman" w:eastAsia="Calibri" w:hAnsi="Times New Roman"/>
          <w:sz w:val="24"/>
          <w:szCs w:val="24"/>
        </w:rPr>
        <w:t>ed.</w:t>
      </w:r>
    </w:p>
    <w:p w14:paraId="282A13A6" w14:textId="74DD717F" w:rsidR="00A50BBC" w:rsidRDefault="002E6F91" w:rsidP="00195C6C">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UserControlle</w:t>
      </w:r>
      <w:r w:rsidR="008E456D">
        <w:rPr>
          <w:rFonts w:ascii="Times New Roman" w:eastAsia="Calibri" w:hAnsi="Times New Roman"/>
          <w:b/>
          <w:bCs/>
          <w:sz w:val="24"/>
          <w:szCs w:val="24"/>
        </w:rPr>
        <w:t>r</w:t>
      </w:r>
    </w:p>
    <w:p w14:paraId="21EEDCA7" w14:textId="3DD5BF32" w:rsidR="002E6F91" w:rsidRDefault="002E6F91" w:rsidP="00CE6848">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GET</w:t>
      </w:r>
    </w:p>
    <w:p w14:paraId="31E39CBC" w14:textId="5E20A3F0" w:rsidR="002E6F91" w:rsidRDefault="002E6F91" w:rsidP="00CE684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/users/all</w:t>
      </w:r>
      <w:r>
        <w:rPr>
          <w:rFonts w:ascii="Times New Roman" w:eastAsia="Calibri" w:hAnsi="Times New Roman"/>
          <w:sz w:val="24"/>
          <w:szCs w:val="24"/>
        </w:rPr>
        <w:t xml:space="preserve"> – zwraca listę zawierającą nazwę, przypisane role oraz przypisane projekty każdego  użytkownika zarejestrowanego w systemie. </w:t>
      </w:r>
    </w:p>
    <w:p w14:paraId="600C24FC" w14:textId="1D04F9A1" w:rsidR="003F0744" w:rsidRDefault="002B3BE6" w:rsidP="004D6B9F">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/users/{username}/{project}</w:t>
      </w:r>
      <w:r>
        <w:rPr>
          <w:rFonts w:ascii="Times New Roman" w:eastAsia="Calibri" w:hAnsi="Times New Roman"/>
          <w:sz w:val="24"/>
          <w:szCs w:val="24"/>
        </w:rPr>
        <w:t xml:space="preserve"> – zwraca kolekcję zawierającą nazwę projektu</w:t>
      </w:r>
      <w:r w:rsidR="00D869F7">
        <w:rPr>
          <w:rFonts w:ascii="Times New Roman" w:eastAsia="Calibri" w:hAnsi="Times New Roman"/>
          <w:sz w:val="24"/>
          <w:szCs w:val="24"/>
        </w:rPr>
        <w:t xml:space="preserve"> oraz przypisane akcje. Jeżeli użytkownik o podanej nazwie nie istnieje metoda wyrzuca wyjątek UsernameNotFoundException i zwraca status Unauthorized. </w:t>
      </w:r>
      <w:r w:rsidR="008E456D">
        <w:rPr>
          <w:rFonts w:ascii="Times New Roman" w:eastAsia="Calibri" w:hAnsi="Times New Roman"/>
          <w:sz w:val="24"/>
          <w:szCs w:val="24"/>
        </w:rPr>
        <w:t xml:space="preserve">Jeżeli użytkownik o podanej nazwie ma przypisaną rolę Administratora, metoda zwraca pustą kolekcję. </w:t>
      </w:r>
    </w:p>
    <w:p w14:paraId="684D227A" w14:textId="46705F7D" w:rsidR="00A50BBC" w:rsidRDefault="008E456D" w:rsidP="00195C6C">
      <w:pPr>
        <w:tabs>
          <w:tab w:val="left" w:pos="709"/>
          <w:tab w:val="center" w:pos="4536"/>
        </w:tabs>
        <w:spacing w:after="0"/>
        <w:rPr>
          <w:rFonts w:ascii="Times New Roman" w:eastAsia="Calibri" w:hAnsi="Times New Roman"/>
          <w:sz w:val="24"/>
          <w:szCs w:val="24"/>
        </w:rPr>
      </w:pPr>
      <w:r>
        <w:rPr>
          <w:rFonts w:ascii="Times New Roman" w:eastAsia="Calibri" w:hAnsi="Times New Roman"/>
          <w:sz w:val="24"/>
          <w:szCs w:val="24"/>
        </w:rPr>
        <w:t>Metody POST</w:t>
      </w:r>
    </w:p>
    <w:p w14:paraId="0FB4A278" w14:textId="33E10957" w:rsidR="008E456D" w:rsidRDefault="008E456D" w:rsidP="008E456D">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tworzy nowe konto użytkownika</w:t>
      </w:r>
      <w:r w:rsidR="002035F7">
        <w:rPr>
          <w:rFonts w:ascii="Times New Roman" w:eastAsia="Calibri" w:hAnsi="Times New Roman"/>
          <w:sz w:val="24"/>
          <w:szCs w:val="24"/>
        </w:rPr>
        <w:t xml:space="preserve"> wykorzystując dane przekazane w obiekcie UserDto</w:t>
      </w:r>
      <w:r>
        <w:rPr>
          <w:rFonts w:ascii="Times New Roman" w:eastAsia="Calibri" w:hAnsi="Times New Roman"/>
          <w:sz w:val="24"/>
          <w:szCs w:val="24"/>
        </w:rPr>
        <w:t>. Jeżeli istnieje konto zawierające podaną nazwę użytkownia, metoda wyrzuca wyjątek UserAlreadyExistsException i zwraca status Bad Request.</w:t>
      </w:r>
    </w:p>
    <w:p w14:paraId="74AEB44B" w14:textId="0050D275" w:rsidR="003F0744" w:rsidRPr="00195C6C" w:rsidRDefault="003F0744"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PATCH</w:t>
      </w:r>
    </w:p>
    <w:p w14:paraId="6EBA9B8B" w14:textId="57BED683" w:rsidR="00F62C01" w:rsidRDefault="003F0744"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/users</w:t>
      </w:r>
      <w:r>
        <w:rPr>
          <w:rFonts w:ascii="Times New Roman" w:eastAsia="Calibri" w:hAnsi="Times New Roman"/>
          <w:i/>
          <w:iCs/>
          <w:sz w:val="24"/>
          <w:szCs w:val="24"/>
        </w:rPr>
        <w:t xml:space="preserve"> </w:t>
      </w:r>
      <w:r>
        <w:rPr>
          <w:rFonts w:ascii="Times New Roman" w:eastAsia="Calibri" w:hAnsi="Times New Roman"/>
          <w:sz w:val="24"/>
          <w:szCs w:val="24"/>
        </w:rPr>
        <w:t>– aktualizuje projekty i role przypisane do użytkownika o nazwie przekazanej w obiekcie UserInfoDto.</w:t>
      </w:r>
      <w:r>
        <w:rPr>
          <w:rFonts w:ascii="Times New Roman" w:eastAsia="Calibri" w:hAnsi="Times New Roman"/>
          <w:i/>
          <w:iCs/>
          <w:sz w:val="24"/>
          <w:szCs w:val="24"/>
        </w:rPr>
        <w:t xml:space="preserve"> </w:t>
      </w:r>
      <w:r w:rsidR="0060224E">
        <w:rPr>
          <w:rFonts w:ascii="Times New Roman" w:eastAsia="Calibri" w:hAnsi="Times New Roman"/>
          <w:sz w:val="24"/>
          <w:szCs w:val="24"/>
        </w:rPr>
        <w:t>Jeżeli</w:t>
      </w:r>
      <w:r w:rsidR="005D4C83">
        <w:rPr>
          <w:rFonts w:ascii="Times New Roman" w:eastAsia="Calibri" w:hAnsi="Times New Roman"/>
          <w:sz w:val="24"/>
          <w:szCs w:val="24"/>
        </w:rPr>
        <w:t xml:space="preserve"> nie</w:t>
      </w:r>
      <w:r w:rsidR="0060224E">
        <w:rPr>
          <w:rFonts w:ascii="Times New Roman" w:eastAsia="Calibri" w:hAnsi="Times New Roman"/>
          <w:sz w:val="24"/>
          <w:szCs w:val="24"/>
        </w:rPr>
        <w:t xml:space="preserve"> istnieje konto zawierające podaną nazwę użytkownika, metoda wyrzuca wyjątek UsernameNotFoundException i zwraca status Unauthorized.</w:t>
      </w:r>
      <w:r w:rsidR="00CC024B">
        <w:rPr>
          <w:rFonts w:ascii="Times New Roman" w:eastAsia="Calibri" w:hAnsi="Times New Roman"/>
          <w:sz w:val="24"/>
          <w:szCs w:val="24"/>
        </w:rPr>
        <w:t xml:space="preserve"> </w:t>
      </w:r>
    </w:p>
    <w:p w14:paraId="0E83DB8C" w14:textId="528A0663" w:rsidR="007C60AF" w:rsidRDefault="007C60AF" w:rsidP="003F0744">
      <w:pPr>
        <w:tabs>
          <w:tab w:val="left" w:pos="709"/>
          <w:tab w:val="center" w:pos="4536"/>
        </w:tabs>
        <w:jc w:val="both"/>
        <w:rPr>
          <w:rFonts w:ascii="Times New Roman" w:eastAsia="Calibri" w:hAnsi="Times New Roman"/>
          <w:b/>
          <w:bCs/>
          <w:sz w:val="24"/>
          <w:szCs w:val="24"/>
        </w:rPr>
      </w:pPr>
      <w:r w:rsidRPr="00195C6C">
        <w:rPr>
          <w:rFonts w:ascii="Times New Roman" w:eastAsia="Calibri" w:hAnsi="Times New Roman"/>
          <w:b/>
          <w:bCs/>
          <w:sz w:val="24"/>
          <w:szCs w:val="24"/>
        </w:rPr>
        <w:t>Klasa ProjectController</w:t>
      </w:r>
    </w:p>
    <w:p w14:paraId="4AE4C206" w14:textId="45FCCEC6" w:rsidR="00C26E21" w:rsidRDefault="00C26E21" w:rsidP="00195C6C">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Metody DELETE</w:t>
      </w:r>
    </w:p>
    <w:p w14:paraId="69BF10EB" w14:textId="7C25A6CA" w:rsidR="00C26E21" w:rsidRDefault="00C26E21"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/user-projects/{name}</w:t>
      </w:r>
      <w:r>
        <w:rPr>
          <w:rFonts w:ascii="Times New Roman" w:eastAsia="Calibri" w:hAnsi="Times New Roman"/>
          <w:sz w:val="24"/>
          <w:szCs w:val="24"/>
        </w:rPr>
        <w:t xml:space="preserve"> – usuwa wszystkie projekty o przekazanej nazwie.</w:t>
      </w:r>
    </w:p>
    <w:p w14:paraId="3F2A89A8" w14:textId="77777777" w:rsidR="00A06608" w:rsidRDefault="00A06608" w:rsidP="00A06608">
      <w:pPr>
        <w:tabs>
          <w:tab w:val="left" w:pos="709"/>
          <w:tab w:val="center" w:pos="4536"/>
        </w:tabs>
        <w:spacing w:after="0"/>
        <w:jc w:val="both"/>
        <w:rPr>
          <w:rFonts w:ascii="Times New Roman" w:eastAsia="Calibri" w:hAnsi="Times New Roman"/>
          <w:sz w:val="24"/>
          <w:szCs w:val="24"/>
        </w:rPr>
      </w:pPr>
    </w:p>
    <w:p w14:paraId="48563EF3" w14:textId="4F38553B" w:rsidR="00A06608" w:rsidRPr="00195C6C" w:rsidRDefault="00A06608" w:rsidP="00A06608">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lastRenderedPageBreak/>
        <w:t>Metody PATCH</w:t>
      </w:r>
    </w:p>
    <w:p w14:paraId="5EE668FB" w14:textId="03470CB3" w:rsidR="00A06608" w:rsidRPr="007C60AF" w:rsidRDefault="00A06608" w:rsidP="003F0744">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/user-projects</w:t>
      </w:r>
      <w:r>
        <w:rPr>
          <w:rFonts w:ascii="Times New Roman" w:eastAsia="Calibri" w:hAnsi="Times New Roman"/>
          <w:i/>
          <w:iCs/>
          <w:sz w:val="24"/>
          <w:szCs w:val="24"/>
        </w:rPr>
        <w:t xml:space="preserve"> </w:t>
      </w:r>
      <w:r>
        <w:rPr>
          <w:rFonts w:ascii="Times New Roman" w:eastAsia="Calibri" w:hAnsi="Times New Roman"/>
          <w:sz w:val="24"/>
          <w:szCs w:val="24"/>
        </w:rPr>
        <w:t>– aktualizuje akcje przypisane do projektów o identyfikatorach przekazanych w obiekcie ProjectActionsDto. Jeżeli identyfikator jednego z projektów nie istnieje, metoda wyrzuca wyjątek ProjectNotFoundException i zwraca status Not Found.</w:t>
      </w:r>
    </w:p>
    <w:p w14:paraId="02F4AFA4" w14:textId="70AA6B0D" w:rsidR="00D77338" w:rsidRPr="00190C60" w:rsidRDefault="00712D3E" w:rsidP="00190C60">
      <w:pPr>
        <w:pStyle w:val="Akapitzlist"/>
        <w:numPr>
          <w:ilvl w:val="1"/>
          <w:numId w:val="2"/>
        </w:numPr>
        <w:tabs>
          <w:tab w:val="left" w:pos="709"/>
          <w:tab w:val="center" w:pos="4536"/>
        </w:tabs>
        <w:jc w:val="both"/>
        <w:rPr>
          <w:rFonts w:ascii="Times New Roman" w:eastAsia="Calibri" w:hAnsi="Times New Roman"/>
          <w:sz w:val="26"/>
          <w:szCs w:val="26"/>
        </w:rPr>
      </w:pPr>
      <w:r w:rsidRPr="00195C6C">
        <w:rPr>
          <w:rFonts w:ascii="Times New Roman" w:eastAsia="Calibri" w:hAnsi="Times New Roman"/>
          <w:b/>
          <w:bCs/>
          <w:sz w:val="26"/>
          <w:szCs w:val="26"/>
        </w:rPr>
        <w:t>Serwis czujników</w:t>
      </w:r>
    </w:p>
    <w:p w14:paraId="0B11DEA1" w14:textId="6514A05C" w:rsidR="00D77338" w:rsidRDefault="00190C60"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BA2B1F" w:rsidRPr="00190C60">
        <w:rPr>
          <w:rFonts w:ascii="Times New Roman" w:eastAsia="Calibri" w:hAnsi="Times New Roman"/>
          <w:sz w:val="24"/>
          <w:szCs w:val="24"/>
        </w:rPr>
        <w:t>Serwis czujników umożliwia wykon</w:t>
      </w:r>
      <w:r w:rsidR="00F36CAD">
        <w:rPr>
          <w:rFonts w:ascii="Times New Roman" w:eastAsia="Calibri" w:hAnsi="Times New Roman"/>
          <w:sz w:val="24"/>
          <w:szCs w:val="24"/>
        </w:rPr>
        <w:t>a</w:t>
      </w:r>
      <w:r w:rsidR="00BA2B1F" w:rsidRPr="00190C60">
        <w:rPr>
          <w:rFonts w:ascii="Times New Roman" w:eastAsia="Calibri" w:hAnsi="Times New Roman"/>
          <w:sz w:val="24"/>
          <w:szCs w:val="24"/>
        </w:rPr>
        <w:t>ni</w:t>
      </w:r>
      <w:r w:rsidR="00F60A7B">
        <w:rPr>
          <w:rFonts w:ascii="Times New Roman" w:eastAsia="Calibri" w:hAnsi="Times New Roman"/>
          <w:sz w:val="24"/>
          <w:szCs w:val="24"/>
        </w:rPr>
        <w:t>e</w:t>
      </w:r>
      <w:r w:rsidR="00BA2B1F" w:rsidRPr="00190C60">
        <w:rPr>
          <w:rFonts w:ascii="Times New Roman" w:eastAsia="Calibri" w:hAnsi="Times New Roman"/>
          <w:sz w:val="24"/>
          <w:szCs w:val="24"/>
        </w:rPr>
        <w:t xml:space="preserve"> operacji powiązanych</w:t>
      </w:r>
      <w:r w:rsidR="00F60A7B">
        <w:rPr>
          <w:rFonts w:ascii="Times New Roman" w:eastAsia="Calibri" w:hAnsi="Times New Roman"/>
          <w:sz w:val="24"/>
          <w:szCs w:val="24"/>
        </w:rPr>
        <w:t xml:space="preserve"> </w:t>
      </w:r>
      <w:r w:rsidR="00BA2B1F" w:rsidRPr="00190C60">
        <w:rPr>
          <w:rFonts w:ascii="Times New Roman" w:eastAsia="Calibri" w:hAnsi="Times New Roman"/>
          <w:sz w:val="24"/>
          <w:szCs w:val="24"/>
        </w:rPr>
        <w:t>z działaniem czujnik</w:t>
      </w:r>
      <w:r w:rsidR="00F60A7B">
        <w:rPr>
          <w:rFonts w:ascii="Times New Roman" w:eastAsia="Calibri" w:hAnsi="Times New Roman"/>
          <w:sz w:val="24"/>
          <w:szCs w:val="24"/>
        </w:rPr>
        <w:t>ów</w:t>
      </w:r>
      <w:r w:rsidR="00BA2B1F" w:rsidRPr="00190C60">
        <w:rPr>
          <w:rFonts w:ascii="Times New Roman" w:eastAsia="Calibri" w:hAnsi="Times New Roman"/>
          <w:sz w:val="24"/>
          <w:szCs w:val="24"/>
        </w:rPr>
        <w:t xml:space="preserve"> pomiarow</w:t>
      </w:r>
      <w:r w:rsidR="00F60A7B">
        <w:rPr>
          <w:rFonts w:ascii="Times New Roman" w:eastAsia="Calibri" w:hAnsi="Times New Roman"/>
          <w:sz w:val="24"/>
          <w:szCs w:val="24"/>
        </w:rPr>
        <w:t>ych</w:t>
      </w:r>
      <w:r w:rsidR="00BA2B1F" w:rsidRPr="00190C60">
        <w:rPr>
          <w:rFonts w:ascii="Times New Roman" w:eastAsia="Calibri" w:hAnsi="Times New Roman"/>
          <w:sz w:val="24"/>
          <w:szCs w:val="24"/>
        </w:rPr>
        <w:t xml:space="preserve">. </w:t>
      </w:r>
      <w:r w:rsidR="004A7B24">
        <w:rPr>
          <w:rFonts w:ascii="Times New Roman" w:eastAsia="Calibri" w:hAnsi="Times New Roman"/>
          <w:sz w:val="24"/>
          <w:szCs w:val="24"/>
        </w:rPr>
        <w:t>Aplikacja została zaimplementowana przy użyciu języka JavaScript oraz frameworka NodeJS</w:t>
      </w:r>
      <w:r w:rsidR="00C6775C">
        <w:rPr>
          <w:rFonts w:ascii="Times New Roman" w:eastAsia="Calibri" w:hAnsi="Times New Roman"/>
          <w:sz w:val="24"/>
          <w:szCs w:val="24"/>
        </w:rPr>
        <w:t xml:space="preserve"> w wersji 18.15.0</w:t>
      </w:r>
      <w:r w:rsidR="004A7B24">
        <w:rPr>
          <w:rFonts w:ascii="Times New Roman" w:eastAsia="Calibri" w:hAnsi="Times New Roman"/>
          <w:sz w:val="24"/>
          <w:szCs w:val="24"/>
        </w:rPr>
        <w:t>.</w:t>
      </w:r>
      <w:r w:rsidR="0039530F">
        <w:rPr>
          <w:rFonts w:ascii="Times New Roman" w:eastAsia="Calibri" w:hAnsi="Times New Roman"/>
          <w:sz w:val="24"/>
          <w:szCs w:val="24"/>
        </w:rPr>
        <w:t xml:space="preserve"> Język JavaScript </w:t>
      </w:r>
      <w:r w:rsidR="001E27CF">
        <w:rPr>
          <w:rFonts w:ascii="Times New Roman" w:eastAsia="Calibri" w:hAnsi="Times New Roman"/>
          <w:sz w:val="24"/>
          <w:szCs w:val="24"/>
        </w:rPr>
        <w:t>ma szerokie zastosowanie w rozwoju aplikacji webowych</w:t>
      </w:r>
      <w:r w:rsidR="005C5552">
        <w:rPr>
          <w:rFonts w:ascii="Times New Roman" w:eastAsia="Calibri" w:hAnsi="Times New Roman"/>
          <w:sz w:val="24"/>
          <w:szCs w:val="24"/>
        </w:rPr>
        <w:t>. Umożliwia tworzenie nowych funkcjonalności zarówno</w:t>
      </w:r>
      <w:r w:rsidR="001E27CF">
        <w:rPr>
          <w:rFonts w:ascii="Times New Roman" w:eastAsia="Calibri" w:hAnsi="Times New Roman"/>
          <w:sz w:val="24"/>
          <w:szCs w:val="24"/>
        </w:rPr>
        <w:t xml:space="preserve"> po stronie klienta aplikacji</w:t>
      </w:r>
      <w:r w:rsidR="00CA0198">
        <w:rPr>
          <w:rFonts w:ascii="Times New Roman" w:eastAsia="Calibri" w:hAnsi="Times New Roman"/>
          <w:sz w:val="24"/>
          <w:szCs w:val="24"/>
        </w:rPr>
        <w:t>,</w:t>
      </w:r>
      <w:r w:rsidR="001E27CF">
        <w:rPr>
          <w:rFonts w:ascii="Times New Roman" w:eastAsia="Calibri" w:hAnsi="Times New Roman"/>
          <w:sz w:val="24"/>
          <w:szCs w:val="24"/>
        </w:rPr>
        <w:t xml:space="preserve"> jak </w:t>
      </w:r>
      <w:r w:rsidR="008201E0">
        <w:rPr>
          <w:rFonts w:ascii="Times New Roman" w:eastAsia="Calibri" w:hAnsi="Times New Roman"/>
          <w:sz w:val="24"/>
          <w:szCs w:val="24"/>
        </w:rPr>
        <w:t>również</w:t>
      </w:r>
      <w:r w:rsidR="001E27CF">
        <w:rPr>
          <w:rFonts w:ascii="Times New Roman" w:eastAsia="Calibri" w:hAnsi="Times New Roman"/>
          <w:sz w:val="24"/>
          <w:szCs w:val="24"/>
        </w:rPr>
        <w:t xml:space="preserve"> serwera.</w:t>
      </w:r>
      <w:r w:rsidR="00C64215">
        <w:rPr>
          <w:rFonts w:ascii="Times New Roman" w:eastAsia="Calibri" w:hAnsi="Times New Roman"/>
          <w:sz w:val="24"/>
          <w:szCs w:val="24"/>
        </w:rPr>
        <w:t xml:space="preserve"> NodeJS jest jednym z najczęściej wykorzystywanych </w:t>
      </w:r>
      <w:r w:rsidR="00F36CAD">
        <w:rPr>
          <w:rFonts w:ascii="Times New Roman" w:eastAsia="Calibri" w:hAnsi="Times New Roman"/>
          <w:sz w:val="24"/>
          <w:szCs w:val="24"/>
        </w:rPr>
        <w:t>frameworków</w:t>
      </w:r>
      <w:r w:rsidR="00C64215">
        <w:rPr>
          <w:rFonts w:ascii="Times New Roman" w:eastAsia="Calibri" w:hAnsi="Times New Roman"/>
          <w:sz w:val="24"/>
          <w:szCs w:val="24"/>
        </w:rPr>
        <w:t xml:space="preserve"> </w:t>
      </w:r>
      <w:r w:rsidR="00F36CAD">
        <w:rPr>
          <w:rFonts w:ascii="Times New Roman" w:eastAsia="Calibri" w:hAnsi="Times New Roman"/>
          <w:sz w:val="24"/>
          <w:szCs w:val="24"/>
        </w:rPr>
        <w:t>do implementacji serwerów aplikacji. Stanowi</w:t>
      </w:r>
      <w:r w:rsidR="001938A4">
        <w:rPr>
          <w:rFonts w:ascii="Times New Roman" w:eastAsia="Calibri" w:hAnsi="Times New Roman"/>
          <w:sz w:val="24"/>
          <w:szCs w:val="24"/>
        </w:rPr>
        <w:t xml:space="preserve"> i</w:t>
      </w:r>
      <w:r w:rsidR="00705231">
        <w:rPr>
          <w:rFonts w:ascii="Times New Roman" w:eastAsia="Calibri" w:hAnsi="Times New Roman"/>
          <w:sz w:val="24"/>
          <w:szCs w:val="24"/>
        </w:rPr>
        <w:t>dealn</w:t>
      </w:r>
      <w:r w:rsidR="00F36CAD">
        <w:rPr>
          <w:rFonts w:ascii="Times New Roman" w:eastAsia="Calibri" w:hAnsi="Times New Roman"/>
          <w:sz w:val="24"/>
          <w:szCs w:val="24"/>
        </w:rPr>
        <w:t>e</w:t>
      </w:r>
      <w:r w:rsidR="001938A4">
        <w:rPr>
          <w:rFonts w:ascii="Times New Roman" w:eastAsia="Calibri" w:hAnsi="Times New Roman"/>
          <w:sz w:val="24"/>
          <w:szCs w:val="24"/>
        </w:rPr>
        <w:t xml:space="preserve"> </w:t>
      </w:r>
      <w:r w:rsidR="00FC6C76">
        <w:rPr>
          <w:rFonts w:ascii="Times New Roman" w:eastAsia="Calibri" w:hAnsi="Times New Roman"/>
          <w:sz w:val="24"/>
          <w:szCs w:val="24"/>
        </w:rPr>
        <w:t>narzędzie</w:t>
      </w:r>
      <w:r w:rsidR="00705231">
        <w:rPr>
          <w:rFonts w:ascii="Times New Roman" w:eastAsia="Calibri" w:hAnsi="Times New Roman"/>
          <w:sz w:val="24"/>
          <w:szCs w:val="24"/>
        </w:rPr>
        <w:t xml:space="preserve"> </w:t>
      </w:r>
      <w:r w:rsidR="001938A4">
        <w:rPr>
          <w:rFonts w:ascii="Times New Roman" w:eastAsia="Calibri" w:hAnsi="Times New Roman"/>
          <w:sz w:val="24"/>
          <w:szCs w:val="24"/>
        </w:rPr>
        <w:t>do budowania systemów</w:t>
      </w:r>
      <w:r w:rsidR="00705231">
        <w:rPr>
          <w:rFonts w:ascii="Times New Roman" w:eastAsia="Calibri" w:hAnsi="Times New Roman"/>
          <w:sz w:val="24"/>
          <w:szCs w:val="24"/>
        </w:rPr>
        <w:t xml:space="preserve"> realizujących pr</w:t>
      </w:r>
      <w:r w:rsidR="001938A4">
        <w:rPr>
          <w:rFonts w:ascii="Times New Roman" w:eastAsia="Calibri" w:hAnsi="Times New Roman"/>
          <w:sz w:val="24"/>
          <w:szCs w:val="24"/>
        </w:rPr>
        <w:t>ocesowanie</w:t>
      </w:r>
      <w:r w:rsidR="00705231">
        <w:rPr>
          <w:rFonts w:ascii="Times New Roman" w:eastAsia="Calibri" w:hAnsi="Times New Roman"/>
          <w:sz w:val="24"/>
          <w:szCs w:val="24"/>
        </w:rPr>
        <w:t xml:space="preserve"> dużych ilości danych</w:t>
      </w:r>
      <w:r w:rsidR="00F3646D">
        <w:rPr>
          <w:rFonts w:ascii="Times New Roman" w:eastAsia="Calibri" w:hAnsi="Times New Roman"/>
          <w:sz w:val="24"/>
          <w:szCs w:val="24"/>
        </w:rPr>
        <w:t>.</w:t>
      </w:r>
      <w:r w:rsidR="00705231">
        <w:rPr>
          <w:rFonts w:ascii="Times New Roman" w:eastAsia="Calibri" w:hAnsi="Times New Roman"/>
          <w:sz w:val="24"/>
          <w:szCs w:val="24"/>
        </w:rPr>
        <w:t xml:space="preserve"> </w:t>
      </w:r>
      <w:r w:rsidR="00F3646D">
        <w:rPr>
          <w:rFonts w:ascii="Times New Roman" w:eastAsia="Calibri" w:hAnsi="Times New Roman"/>
          <w:sz w:val="24"/>
          <w:szCs w:val="24"/>
        </w:rPr>
        <w:t>Głównym argumentem</w:t>
      </w:r>
      <w:r w:rsidR="00FC6C76">
        <w:rPr>
          <w:rFonts w:ascii="Times New Roman" w:eastAsia="Calibri" w:hAnsi="Times New Roman"/>
          <w:sz w:val="24"/>
          <w:szCs w:val="24"/>
        </w:rPr>
        <w:t xml:space="preserve"> </w:t>
      </w:r>
      <w:r w:rsidR="00F36CAD">
        <w:rPr>
          <w:rFonts w:ascii="Times New Roman" w:eastAsia="Calibri" w:hAnsi="Times New Roman"/>
          <w:sz w:val="24"/>
          <w:szCs w:val="24"/>
        </w:rPr>
        <w:t>przemawiającym za</w:t>
      </w:r>
      <w:r w:rsidR="00FC6C76">
        <w:rPr>
          <w:rFonts w:ascii="Times New Roman" w:eastAsia="Calibri" w:hAnsi="Times New Roman"/>
          <w:sz w:val="24"/>
          <w:szCs w:val="24"/>
        </w:rPr>
        <w:t xml:space="preserve"> wyb</w:t>
      </w:r>
      <w:r w:rsidR="00F36CAD">
        <w:rPr>
          <w:rFonts w:ascii="Times New Roman" w:eastAsia="Calibri" w:hAnsi="Times New Roman"/>
          <w:sz w:val="24"/>
          <w:szCs w:val="24"/>
        </w:rPr>
        <w:t>o</w:t>
      </w:r>
      <w:r w:rsidR="00FC6C76">
        <w:rPr>
          <w:rFonts w:ascii="Times New Roman" w:eastAsia="Calibri" w:hAnsi="Times New Roman"/>
          <w:sz w:val="24"/>
          <w:szCs w:val="24"/>
        </w:rPr>
        <w:t>r</w:t>
      </w:r>
      <w:r w:rsidR="00F36CAD">
        <w:rPr>
          <w:rFonts w:ascii="Times New Roman" w:eastAsia="Calibri" w:hAnsi="Times New Roman"/>
          <w:sz w:val="24"/>
          <w:szCs w:val="24"/>
        </w:rPr>
        <w:t>em NodeJS</w:t>
      </w:r>
      <w:r w:rsidR="00705231">
        <w:rPr>
          <w:rFonts w:ascii="Times New Roman" w:eastAsia="Calibri" w:hAnsi="Times New Roman"/>
          <w:sz w:val="24"/>
          <w:szCs w:val="24"/>
        </w:rPr>
        <w:t xml:space="preserve"> </w:t>
      </w:r>
      <w:r w:rsidR="00F3646D">
        <w:rPr>
          <w:rFonts w:ascii="Times New Roman" w:eastAsia="Calibri" w:hAnsi="Times New Roman"/>
          <w:sz w:val="24"/>
          <w:szCs w:val="24"/>
        </w:rPr>
        <w:t xml:space="preserve">jest </w:t>
      </w:r>
      <w:r w:rsidR="00705231">
        <w:rPr>
          <w:rFonts w:ascii="Times New Roman" w:eastAsia="Calibri" w:hAnsi="Times New Roman"/>
          <w:sz w:val="24"/>
          <w:szCs w:val="24"/>
        </w:rPr>
        <w:t>wykorzystanie</w:t>
      </w:r>
      <w:r w:rsidR="00F36CAD">
        <w:rPr>
          <w:rFonts w:ascii="Times New Roman" w:eastAsia="Calibri" w:hAnsi="Times New Roman"/>
          <w:sz w:val="24"/>
          <w:szCs w:val="24"/>
        </w:rPr>
        <w:t xml:space="preserve"> przez framework</w:t>
      </w:r>
      <w:r w:rsidR="00705231">
        <w:rPr>
          <w:rFonts w:ascii="Times New Roman" w:eastAsia="Calibri" w:hAnsi="Times New Roman"/>
          <w:sz w:val="24"/>
          <w:szCs w:val="24"/>
        </w:rPr>
        <w:t xml:space="preserve"> mechanizmu pętli zdarzeń, która pozwala wykonywać dużą ilość krótkotrwałych operacji</w:t>
      </w:r>
      <w:r w:rsidR="001938A4">
        <w:rPr>
          <w:rFonts w:ascii="Times New Roman" w:eastAsia="Calibri" w:hAnsi="Times New Roman"/>
          <w:sz w:val="24"/>
          <w:szCs w:val="24"/>
        </w:rPr>
        <w:t xml:space="preserve"> w ramach pracy jednego wątku</w:t>
      </w:r>
      <w:r w:rsidR="00ED6812">
        <w:rPr>
          <w:rFonts w:ascii="Times New Roman" w:eastAsia="Calibri" w:hAnsi="Times New Roman"/>
          <w:sz w:val="24"/>
          <w:szCs w:val="24"/>
        </w:rPr>
        <w:t xml:space="preserve"> aplikacj</w:t>
      </w:r>
      <w:r w:rsidR="006E0D35">
        <w:rPr>
          <w:rFonts w:ascii="Times New Roman" w:eastAsia="Calibri" w:hAnsi="Times New Roman"/>
          <w:sz w:val="24"/>
          <w:szCs w:val="24"/>
        </w:rPr>
        <w:t>i</w:t>
      </w:r>
      <w:r w:rsidR="00C64215">
        <w:rPr>
          <w:rFonts w:ascii="Times New Roman" w:eastAsia="Calibri" w:hAnsi="Times New Roman"/>
          <w:sz w:val="24"/>
          <w:szCs w:val="24"/>
        </w:rPr>
        <w:t>.</w:t>
      </w:r>
      <w:r w:rsidR="006E0D35">
        <w:rPr>
          <w:rFonts w:ascii="Times New Roman" w:eastAsia="Calibri" w:hAnsi="Times New Roman"/>
          <w:sz w:val="24"/>
          <w:szCs w:val="24"/>
        </w:rPr>
        <w:t xml:space="preserve"> Dane przetwarzane przez serwis są gromadzone w bazie danych MongoDB. Wybór bazy dokumentowej został podyktowany koniecznością procesowania danych o </w:t>
      </w:r>
      <w:r w:rsidR="00FC6C76">
        <w:rPr>
          <w:rFonts w:ascii="Times New Roman" w:eastAsia="Calibri" w:hAnsi="Times New Roman"/>
          <w:sz w:val="24"/>
          <w:szCs w:val="24"/>
        </w:rPr>
        <w:t>nie</w:t>
      </w:r>
      <w:r w:rsidR="00015C38">
        <w:rPr>
          <w:rFonts w:ascii="Times New Roman" w:eastAsia="Calibri" w:hAnsi="Times New Roman"/>
          <w:sz w:val="24"/>
          <w:szCs w:val="24"/>
        </w:rPr>
        <w:t>jednorodnym</w:t>
      </w:r>
      <w:r w:rsidR="006E0D35">
        <w:rPr>
          <w:rFonts w:ascii="Times New Roman" w:eastAsia="Calibri" w:hAnsi="Times New Roman"/>
          <w:sz w:val="24"/>
          <w:szCs w:val="24"/>
        </w:rPr>
        <w:t xml:space="preserve"> schemacie.</w:t>
      </w:r>
      <w:r w:rsidR="008A3186">
        <w:rPr>
          <w:rFonts w:ascii="Times New Roman" w:eastAsia="Calibri" w:hAnsi="Times New Roman"/>
          <w:sz w:val="24"/>
          <w:szCs w:val="24"/>
        </w:rPr>
        <w:t xml:space="preserve"> </w:t>
      </w:r>
      <w:r w:rsidR="004473AA">
        <w:rPr>
          <w:rFonts w:ascii="Times New Roman" w:eastAsia="Calibri" w:hAnsi="Times New Roman"/>
          <w:sz w:val="24"/>
          <w:szCs w:val="24"/>
        </w:rPr>
        <w:t>W</w:t>
      </w:r>
      <w:r w:rsidR="008A3186">
        <w:rPr>
          <w:rFonts w:ascii="Times New Roman" w:eastAsia="Calibri" w:hAnsi="Times New Roman"/>
          <w:sz w:val="24"/>
          <w:szCs w:val="24"/>
        </w:rPr>
        <w:t xml:space="preserve"> momencie pierwszego uruchomienia aplikacji</w:t>
      </w:r>
      <w:r w:rsidR="004473AA">
        <w:rPr>
          <w:rFonts w:ascii="Times New Roman" w:eastAsia="Calibri" w:hAnsi="Times New Roman"/>
          <w:sz w:val="24"/>
          <w:szCs w:val="24"/>
        </w:rPr>
        <w:t xml:space="preserve"> zostaje zdefiniowana jedynie</w:t>
      </w:r>
      <w:r w:rsidR="008A3186">
        <w:rPr>
          <w:rFonts w:ascii="Times New Roman" w:eastAsia="Calibri" w:hAnsi="Times New Roman"/>
          <w:sz w:val="24"/>
          <w:szCs w:val="24"/>
        </w:rPr>
        <w:t xml:space="preserve"> kolekcja służąca do przechowywania informacji o projektach badawczych. </w:t>
      </w:r>
      <w:r w:rsidR="004D6FD8">
        <w:rPr>
          <w:rFonts w:ascii="Times New Roman" w:eastAsia="Calibri" w:hAnsi="Times New Roman"/>
          <w:sz w:val="24"/>
          <w:szCs w:val="24"/>
        </w:rPr>
        <w:t xml:space="preserve">Pozostałe kolekcje odpowiedzialne za gromadzenie pomiarów z urządzeń badawczych są tworzone dynamicznie w trakcie działania </w:t>
      </w:r>
      <w:r w:rsidR="005477EB">
        <w:rPr>
          <w:rFonts w:ascii="Times New Roman" w:eastAsia="Calibri" w:hAnsi="Times New Roman"/>
          <w:sz w:val="24"/>
          <w:szCs w:val="24"/>
        </w:rPr>
        <w:t>programu</w:t>
      </w:r>
      <w:r w:rsidR="004D6FD8">
        <w:rPr>
          <w:rFonts w:ascii="Times New Roman" w:eastAsia="Calibri" w:hAnsi="Times New Roman"/>
          <w:sz w:val="24"/>
          <w:szCs w:val="24"/>
        </w:rPr>
        <w:t>.</w:t>
      </w:r>
      <w:r w:rsidR="00862EE5">
        <w:rPr>
          <w:rFonts w:ascii="Times New Roman" w:eastAsia="Calibri" w:hAnsi="Times New Roman"/>
          <w:sz w:val="24"/>
          <w:szCs w:val="24"/>
        </w:rPr>
        <w:t xml:space="preserve"> Aplikacja działa na porcie 13401.</w:t>
      </w:r>
      <w:r w:rsidR="004D6FD8">
        <w:rPr>
          <w:rFonts w:ascii="Times New Roman" w:eastAsia="Calibri" w:hAnsi="Times New Roman"/>
          <w:sz w:val="24"/>
          <w:szCs w:val="24"/>
        </w:rPr>
        <w:t xml:space="preserve"> </w:t>
      </w:r>
    </w:p>
    <w:p w14:paraId="7F916707" w14:textId="6E63CCBE" w:rsidR="009A0CB7" w:rsidRDefault="009A0CB7" w:rsidP="00190C60">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D17CB3">
        <w:rPr>
          <w:rFonts w:ascii="Times New Roman" w:eastAsia="Calibri" w:hAnsi="Times New Roman"/>
          <w:sz w:val="24"/>
          <w:szCs w:val="24"/>
        </w:rPr>
        <w:t>A</w:t>
      </w:r>
      <w:r w:rsidR="00AF5DAC">
        <w:rPr>
          <w:rFonts w:ascii="Times New Roman" w:eastAsia="Calibri" w:hAnsi="Times New Roman"/>
          <w:sz w:val="24"/>
          <w:szCs w:val="24"/>
        </w:rPr>
        <w:t>gregacja danych z rozproszonych systemów pomiarowych opiera się na funkcjonalności zarządzania czujnikami w obrębie projektów badawczych.</w:t>
      </w:r>
      <w:r w:rsidR="0038412B">
        <w:rPr>
          <w:rFonts w:ascii="Times New Roman" w:eastAsia="Calibri" w:hAnsi="Times New Roman"/>
          <w:sz w:val="24"/>
          <w:szCs w:val="24"/>
        </w:rPr>
        <w:t xml:space="preserve"> Serwis </w:t>
      </w:r>
      <w:r w:rsidR="0024596A">
        <w:rPr>
          <w:rFonts w:ascii="Times New Roman" w:eastAsia="Calibri" w:hAnsi="Times New Roman"/>
          <w:sz w:val="24"/>
          <w:szCs w:val="24"/>
        </w:rPr>
        <w:t xml:space="preserve">udostępnia </w:t>
      </w:r>
      <w:r w:rsidR="00AF5DAC">
        <w:rPr>
          <w:rFonts w:ascii="Times New Roman" w:eastAsia="Calibri" w:hAnsi="Times New Roman"/>
          <w:sz w:val="24"/>
          <w:szCs w:val="24"/>
        </w:rPr>
        <w:t>możliwość</w:t>
      </w:r>
      <w:r w:rsidR="0038412B">
        <w:rPr>
          <w:rFonts w:ascii="Times New Roman" w:eastAsia="Calibri" w:hAnsi="Times New Roman"/>
          <w:sz w:val="24"/>
          <w:szCs w:val="24"/>
        </w:rPr>
        <w:t xml:space="preserve"> utworzeni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nowego projektu badawczego, wylistowani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nazw wszystkich istniejących projektów badawczych, wypisani</w:t>
      </w:r>
      <w:r w:rsidR="0024596A">
        <w:rPr>
          <w:rFonts w:ascii="Times New Roman" w:eastAsia="Calibri" w:hAnsi="Times New Roman"/>
          <w:sz w:val="24"/>
          <w:szCs w:val="24"/>
        </w:rPr>
        <w:t>a</w:t>
      </w:r>
      <w:r w:rsidR="0038412B">
        <w:rPr>
          <w:rFonts w:ascii="Times New Roman" w:eastAsia="Calibri" w:hAnsi="Times New Roman"/>
          <w:sz w:val="24"/>
          <w:szCs w:val="24"/>
        </w:rPr>
        <w:t xml:space="preserve"> informacji na temat pojedynczego projektu badawczego oraz usunięci</w:t>
      </w:r>
      <w:r w:rsidR="0024596A">
        <w:rPr>
          <w:rFonts w:ascii="Times New Roman" w:eastAsia="Calibri" w:hAnsi="Times New Roman"/>
          <w:sz w:val="24"/>
          <w:szCs w:val="24"/>
        </w:rPr>
        <w:t>a</w:t>
      </w:r>
      <w:r w:rsidR="0038412B">
        <w:rPr>
          <w:rFonts w:ascii="Times New Roman" w:eastAsia="Calibri" w:hAnsi="Times New Roman"/>
          <w:sz w:val="24"/>
          <w:szCs w:val="24"/>
        </w:rPr>
        <w:t xml:space="preserve"> projektu.</w:t>
      </w:r>
      <w:r w:rsidR="002B3671">
        <w:rPr>
          <w:rFonts w:ascii="Times New Roman" w:eastAsia="Calibri" w:hAnsi="Times New Roman"/>
          <w:sz w:val="24"/>
          <w:szCs w:val="24"/>
        </w:rPr>
        <w:t xml:space="preserve"> Wyszukanie konkretnego projektu badawczego może odbyć się na podstawie nazwy projektu lub przypisanego akronimu.</w:t>
      </w:r>
      <w:r w:rsidR="000E7158">
        <w:rPr>
          <w:rFonts w:ascii="Times New Roman" w:eastAsia="Calibri" w:hAnsi="Times New Roman"/>
          <w:sz w:val="24"/>
          <w:szCs w:val="24"/>
        </w:rPr>
        <w:t xml:space="preserve"> Przykłady prawidłowych URI (</w:t>
      </w:r>
      <w:r w:rsidR="00AC2EDB" w:rsidRPr="00AC2EDB">
        <w:rPr>
          <w:rFonts w:ascii="Times New Roman" w:eastAsia="Calibri" w:hAnsi="Times New Roman"/>
          <w:sz w:val="24"/>
          <w:szCs w:val="24"/>
        </w:rPr>
        <w:t>Uniform Resource Identifier</w:t>
      </w:r>
      <w:r w:rsidR="000E7158">
        <w:rPr>
          <w:rFonts w:ascii="Times New Roman" w:eastAsia="Calibri" w:hAnsi="Times New Roman"/>
          <w:sz w:val="24"/>
          <w:szCs w:val="24"/>
        </w:rPr>
        <w:t xml:space="preserve">) </w:t>
      </w:r>
      <w:r w:rsidR="0041510A">
        <w:rPr>
          <w:rFonts w:ascii="Times New Roman" w:eastAsia="Calibri" w:hAnsi="Times New Roman"/>
          <w:sz w:val="24"/>
          <w:szCs w:val="24"/>
        </w:rPr>
        <w:t xml:space="preserve">służących do wyszukiwania </w:t>
      </w:r>
      <w:r w:rsidR="000E7158">
        <w:rPr>
          <w:rFonts w:ascii="Times New Roman" w:eastAsia="Calibri" w:hAnsi="Times New Roman"/>
          <w:sz w:val="24"/>
          <w:szCs w:val="24"/>
        </w:rPr>
        <w:t xml:space="preserve">zostały przedstawione w części rozdziału opisującej węzły końcowe udostępnione przez serwis. </w:t>
      </w:r>
      <w:r w:rsidR="0038412B">
        <w:rPr>
          <w:rFonts w:ascii="Times New Roman" w:eastAsia="Calibri" w:hAnsi="Times New Roman"/>
          <w:sz w:val="24"/>
          <w:szCs w:val="24"/>
        </w:rPr>
        <w:t xml:space="preserve"> </w:t>
      </w:r>
      <w:r w:rsidR="009F39E9">
        <w:rPr>
          <w:rFonts w:ascii="Times New Roman" w:eastAsia="Calibri" w:hAnsi="Times New Roman"/>
          <w:sz w:val="24"/>
          <w:szCs w:val="24"/>
        </w:rPr>
        <w:t>Usunięcie projektu odbywa się na podstawie przekazanej nazwy.</w:t>
      </w:r>
      <w:r w:rsidR="000D72F3">
        <w:rPr>
          <w:rFonts w:ascii="Times New Roman" w:eastAsia="Calibri" w:hAnsi="Times New Roman"/>
          <w:sz w:val="24"/>
          <w:szCs w:val="24"/>
        </w:rPr>
        <w:t xml:space="preserve"> W ramach klienta aplikacji </w:t>
      </w:r>
      <w:r w:rsidR="00944AE0">
        <w:rPr>
          <w:rFonts w:ascii="Times New Roman" w:eastAsia="Calibri" w:hAnsi="Times New Roman"/>
          <w:sz w:val="24"/>
          <w:szCs w:val="24"/>
        </w:rPr>
        <w:t>dodano</w:t>
      </w:r>
      <w:r w:rsidR="000D72F3">
        <w:rPr>
          <w:rFonts w:ascii="Times New Roman" w:eastAsia="Calibri" w:hAnsi="Times New Roman"/>
          <w:sz w:val="24"/>
          <w:szCs w:val="24"/>
        </w:rPr>
        <w:t xml:space="preserve"> możliwość klonowania projektów. Klonowanie oznacza utworzenie nowego projektu na podstawie danych zawartych w innym projekcie badawczym.</w:t>
      </w:r>
      <w:r w:rsidR="007B07BC">
        <w:rPr>
          <w:rFonts w:ascii="Times New Roman" w:eastAsia="Calibri" w:hAnsi="Times New Roman"/>
          <w:sz w:val="24"/>
          <w:szCs w:val="24"/>
        </w:rPr>
        <w:t xml:space="preserve"> Czujnik może monitorować nawet kilkadziesiąt parametrów. Głównym celem tej funkcjonalności jest przyspieszenie procesu tworzenia nowych projektów, które wykorzystywałyby takie same lub zbliżone modele </w:t>
      </w:r>
      <w:r w:rsidR="00E542A6">
        <w:rPr>
          <w:rFonts w:ascii="Times New Roman" w:eastAsia="Calibri" w:hAnsi="Times New Roman"/>
          <w:sz w:val="24"/>
          <w:szCs w:val="24"/>
        </w:rPr>
        <w:t>urządzeń pomiarowych</w:t>
      </w:r>
      <w:r w:rsidR="007B07BC">
        <w:rPr>
          <w:rFonts w:ascii="Times New Roman" w:eastAsia="Calibri" w:hAnsi="Times New Roman"/>
          <w:sz w:val="24"/>
          <w:szCs w:val="24"/>
        </w:rPr>
        <w:t>.</w:t>
      </w:r>
      <w:r w:rsidR="008A2163">
        <w:rPr>
          <w:rFonts w:ascii="Times New Roman" w:eastAsia="Calibri" w:hAnsi="Times New Roman"/>
          <w:sz w:val="24"/>
          <w:szCs w:val="24"/>
        </w:rPr>
        <w:t xml:space="preserve"> Proces klonowania odbywa się poprzez pobranie projektu badawczego na podstawie jego nazwy z bazy danych. Następnie </w:t>
      </w:r>
      <w:r w:rsidR="00304768">
        <w:rPr>
          <w:rFonts w:ascii="Times New Roman" w:eastAsia="Calibri" w:hAnsi="Times New Roman"/>
          <w:sz w:val="24"/>
          <w:szCs w:val="24"/>
        </w:rPr>
        <w:t xml:space="preserve">po dostosowaniu struktury nowego projektu użytkownik </w:t>
      </w:r>
      <w:r w:rsidR="00304768" w:rsidRPr="00304768">
        <w:rPr>
          <w:rFonts w:ascii="Times New Roman" w:eastAsia="Calibri" w:hAnsi="Times New Roman"/>
          <w:b/>
          <w:bCs/>
          <w:sz w:val="24"/>
          <w:szCs w:val="24"/>
        </w:rPr>
        <w:t>musi</w:t>
      </w:r>
      <w:r w:rsidR="00304768">
        <w:rPr>
          <w:rFonts w:ascii="Times New Roman" w:eastAsia="Calibri" w:hAnsi="Times New Roman"/>
          <w:sz w:val="24"/>
          <w:szCs w:val="24"/>
        </w:rPr>
        <w:t xml:space="preserve"> zmienić nazwę projektu oraz akronim. Nazwa projektu oraz akronim są parametrami </w:t>
      </w:r>
      <w:r w:rsidR="00304768" w:rsidRPr="0097204D">
        <w:rPr>
          <w:rFonts w:ascii="Times New Roman" w:eastAsia="Calibri" w:hAnsi="Times New Roman"/>
          <w:sz w:val="24"/>
          <w:szCs w:val="24"/>
        </w:rPr>
        <w:t>unikalnymi</w:t>
      </w:r>
      <w:r w:rsidR="00507D51">
        <w:rPr>
          <w:rFonts w:ascii="Times New Roman" w:eastAsia="Calibri" w:hAnsi="Times New Roman"/>
          <w:sz w:val="24"/>
          <w:szCs w:val="24"/>
        </w:rPr>
        <w:t xml:space="preserve"> </w:t>
      </w:r>
      <w:r w:rsidR="00304768">
        <w:rPr>
          <w:rFonts w:ascii="Times New Roman" w:eastAsia="Calibri" w:hAnsi="Times New Roman"/>
          <w:sz w:val="24"/>
          <w:szCs w:val="24"/>
        </w:rPr>
        <w:t xml:space="preserve">w bazie danych. W związku z tym przy próbie utworzenia projektu zawierającego istniejącą w bazie nazwę lub akronim użytkownik zostanie poinformowany o błędzie tworzenia projektu. Funkcjonalność klonowania jest dostępna tylko dla użytkowników posiadających rolę </w:t>
      </w:r>
      <w:r w:rsidR="00304768" w:rsidRPr="00304768">
        <w:rPr>
          <w:rFonts w:ascii="Times New Roman" w:eastAsia="Calibri" w:hAnsi="Times New Roman"/>
          <w:i/>
          <w:iCs/>
          <w:sz w:val="24"/>
          <w:szCs w:val="24"/>
        </w:rPr>
        <w:t>Twórca Projektów</w:t>
      </w:r>
      <w:r w:rsidR="00304768">
        <w:rPr>
          <w:rFonts w:ascii="Times New Roman" w:eastAsia="Calibri" w:hAnsi="Times New Roman"/>
          <w:sz w:val="24"/>
          <w:szCs w:val="24"/>
        </w:rPr>
        <w:t>.</w:t>
      </w:r>
    </w:p>
    <w:p w14:paraId="43760759" w14:textId="77777777" w:rsidR="004340D8" w:rsidRDefault="000318CF"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Podstawowym zadaniem serwisu jest umożliwienie zapisu </w:t>
      </w:r>
      <w:r w:rsidR="006C59F5">
        <w:rPr>
          <w:rFonts w:ascii="Times New Roman" w:eastAsia="Calibri" w:hAnsi="Times New Roman"/>
          <w:sz w:val="24"/>
          <w:szCs w:val="24"/>
        </w:rPr>
        <w:t>pomiarów zarejestrowanych przez urządzenia pomiarowe</w:t>
      </w:r>
      <w:r w:rsidR="008C78ED">
        <w:rPr>
          <w:rFonts w:ascii="Times New Roman" w:eastAsia="Calibri" w:hAnsi="Times New Roman"/>
          <w:sz w:val="24"/>
          <w:szCs w:val="24"/>
        </w:rPr>
        <w:t xml:space="preserve"> do bazy danych</w:t>
      </w:r>
      <w:r w:rsidR="006C59F5">
        <w:rPr>
          <w:rFonts w:ascii="Times New Roman" w:eastAsia="Calibri" w:hAnsi="Times New Roman"/>
          <w:sz w:val="24"/>
          <w:szCs w:val="24"/>
        </w:rPr>
        <w:t xml:space="preserve">. </w:t>
      </w:r>
      <w:r w:rsidR="00FB7AEB">
        <w:rPr>
          <w:rFonts w:ascii="Times New Roman" w:eastAsia="Calibri" w:hAnsi="Times New Roman"/>
          <w:sz w:val="24"/>
          <w:szCs w:val="24"/>
        </w:rPr>
        <w:t>Przesłanie danych może odbyć się za pośrednictwem protokołu HTTP lub poprzez załączenie plik</w:t>
      </w:r>
      <w:r w:rsidR="00111597">
        <w:rPr>
          <w:rFonts w:ascii="Times New Roman" w:eastAsia="Calibri" w:hAnsi="Times New Roman"/>
          <w:sz w:val="24"/>
          <w:szCs w:val="24"/>
        </w:rPr>
        <w:t>u</w:t>
      </w:r>
      <w:r w:rsidR="00FB7AEB">
        <w:rPr>
          <w:rFonts w:ascii="Times New Roman" w:eastAsia="Calibri" w:hAnsi="Times New Roman"/>
          <w:sz w:val="24"/>
          <w:szCs w:val="24"/>
        </w:rPr>
        <w:t>.</w:t>
      </w:r>
      <w:r w:rsidR="00E6190A">
        <w:rPr>
          <w:rFonts w:ascii="Times New Roman" w:eastAsia="Calibri" w:hAnsi="Times New Roman"/>
          <w:sz w:val="24"/>
          <w:szCs w:val="24"/>
        </w:rPr>
        <w:t xml:space="preserve"> </w:t>
      </w:r>
    </w:p>
    <w:p w14:paraId="09C08BE3" w14:textId="2A4E1B81" w:rsidR="00FB7AEB"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r>
      <w:r w:rsidR="00E6190A">
        <w:rPr>
          <w:rFonts w:ascii="Times New Roman" w:eastAsia="Calibri" w:hAnsi="Times New Roman"/>
          <w:sz w:val="24"/>
          <w:szCs w:val="24"/>
        </w:rPr>
        <w:t xml:space="preserve">Pierwszy z wymienionych sposobów wymaga ustawienia w urządzeniu pomiarowym adresu URL serwera aplikacji. </w:t>
      </w:r>
      <w:r w:rsidR="00992799">
        <w:rPr>
          <w:rFonts w:ascii="Times New Roman" w:eastAsia="Calibri" w:hAnsi="Times New Roman"/>
          <w:sz w:val="24"/>
          <w:szCs w:val="24"/>
        </w:rPr>
        <w:t>D</w:t>
      </w:r>
      <w:r w:rsidR="000A476B">
        <w:rPr>
          <w:rFonts w:ascii="Times New Roman" w:eastAsia="Calibri" w:hAnsi="Times New Roman"/>
          <w:sz w:val="24"/>
          <w:szCs w:val="24"/>
        </w:rPr>
        <w:t xml:space="preserve">o żądania </w:t>
      </w:r>
      <w:r w:rsidR="00111597">
        <w:rPr>
          <w:rFonts w:ascii="Times New Roman" w:eastAsia="Calibri" w:hAnsi="Times New Roman"/>
          <w:sz w:val="24"/>
          <w:szCs w:val="24"/>
        </w:rPr>
        <w:t>musi</w:t>
      </w:r>
      <w:r w:rsidR="000A476B">
        <w:rPr>
          <w:rFonts w:ascii="Times New Roman" w:eastAsia="Calibri" w:hAnsi="Times New Roman"/>
          <w:sz w:val="24"/>
          <w:szCs w:val="24"/>
        </w:rPr>
        <w:t xml:space="preserve"> </w:t>
      </w:r>
      <w:r w:rsidR="00111597">
        <w:rPr>
          <w:rFonts w:ascii="Times New Roman" w:eastAsia="Calibri" w:hAnsi="Times New Roman"/>
          <w:sz w:val="24"/>
          <w:szCs w:val="24"/>
        </w:rPr>
        <w:t>zosta</w:t>
      </w:r>
      <w:r w:rsidR="000A476B">
        <w:rPr>
          <w:rFonts w:ascii="Times New Roman" w:eastAsia="Calibri" w:hAnsi="Times New Roman"/>
          <w:sz w:val="24"/>
          <w:szCs w:val="24"/>
        </w:rPr>
        <w:t xml:space="preserve">ć dołączony nagłówek X-API-Key </w:t>
      </w:r>
      <w:r w:rsidR="000A476B">
        <w:rPr>
          <w:rFonts w:ascii="Times New Roman" w:eastAsia="Calibri" w:hAnsi="Times New Roman"/>
          <w:sz w:val="24"/>
          <w:szCs w:val="24"/>
        </w:rPr>
        <w:lastRenderedPageBreak/>
        <w:t>zawierający w polu wartości prawidłowo zbudowan</w:t>
      </w:r>
      <w:r w:rsidR="00111597">
        <w:rPr>
          <w:rFonts w:ascii="Times New Roman" w:eastAsia="Calibri" w:hAnsi="Times New Roman"/>
          <w:sz w:val="24"/>
          <w:szCs w:val="24"/>
        </w:rPr>
        <w:t>y</w:t>
      </w:r>
      <w:r w:rsidR="000A476B">
        <w:rPr>
          <w:rFonts w:ascii="Times New Roman" w:eastAsia="Calibri" w:hAnsi="Times New Roman"/>
          <w:sz w:val="24"/>
          <w:szCs w:val="24"/>
        </w:rPr>
        <w:t xml:space="preserve"> </w:t>
      </w:r>
      <w:r w:rsidR="00544792">
        <w:rPr>
          <w:rFonts w:ascii="Times New Roman" w:eastAsia="Calibri" w:hAnsi="Times New Roman"/>
          <w:sz w:val="24"/>
          <w:szCs w:val="24"/>
        </w:rPr>
        <w:t>klucz.</w:t>
      </w:r>
      <w:r w:rsidR="00111597">
        <w:rPr>
          <w:rFonts w:ascii="Times New Roman" w:eastAsia="Calibri" w:hAnsi="Times New Roman"/>
          <w:sz w:val="24"/>
          <w:szCs w:val="24"/>
        </w:rPr>
        <w:t xml:space="preserve"> </w:t>
      </w:r>
      <w:r w:rsidR="00992799">
        <w:rPr>
          <w:rFonts w:ascii="Times New Roman" w:eastAsia="Calibri" w:hAnsi="Times New Roman"/>
          <w:sz w:val="24"/>
          <w:szCs w:val="24"/>
        </w:rPr>
        <w:t xml:space="preserve">Klucz API jest jednym z najprostszych sposobów weryfikacji aplikacji lub urządzenia próbującego dokonać połączenia z </w:t>
      </w:r>
      <w:r w:rsidR="004A1D88">
        <w:rPr>
          <w:rFonts w:ascii="Times New Roman" w:eastAsia="Calibri" w:hAnsi="Times New Roman"/>
          <w:sz w:val="24"/>
          <w:szCs w:val="24"/>
        </w:rPr>
        <w:t>innym</w:t>
      </w:r>
      <w:r w:rsidR="00992799">
        <w:rPr>
          <w:rFonts w:ascii="Times New Roman" w:eastAsia="Calibri" w:hAnsi="Times New Roman"/>
          <w:sz w:val="24"/>
          <w:szCs w:val="24"/>
        </w:rPr>
        <w:t xml:space="preserve"> serwisem. </w:t>
      </w:r>
      <w:r w:rsidR="00975621">
        <w:rPr>
          <w:rFonts w:ascii="Times New Roman" w:eastAsia="Calibri" w:hAnsi="Times New Roman"/>
          <w:sz w:val="24"/>
          <w:szCs w:val="24"/>
        </w:rPr>
        <w:t xml:space="preserve">Jedynym wymogiem ciążącym na obydwu stronach połączenia jest uzgodnienie sposobu budowy klucza. </w:t>
      </w:r>
      <w:r w:rsidR="000D4C6E">
        <w:rPr>
          <w:rFonts w:ascii="Times New Roman" w:eastAsia="Calibri" w:hAnsi="Times New Roman"/>
          <w:sz w:val="24"/>
          <w:szCs w:val="24"/>
        </w:rPr>
        <w:t>Wadą</w:t>
      </w:r>
      <w:r w:rsidR="00975621">
        <w:rPr>
          <w:rFonts w:ascii="Times New Roman" w:eastAsia="Calibri" w:hAnsi="Times New Roman"/>
          <w:sz w:val="24"/>
          <w:szCs w:val="24"/>
        </w:rPr>
        <w:t xml:space="preserve"> tej metody jest brak standaryzacji. W związku z tym klucz może być przesyłany w formie nagłówka żądania, jako parametr żądania lub w ciele żądania.</w:t>
      </w:r>
      <w:r w:rsidR="000D4C6E">
        <w:rPr>
          <w:rFonts w:ascii="Times New Roman" w:eastAsia="Calibri" w:hAnsi="Times New Roman"/>
          <w:sz w:val="24"/>
          <w:szCs w:val="24"/>
        </w:rPr>
        <w:t xml:space="preserve"> Serwis czujników oczekuje klucza zbudowanego w następujący sposób: </w:t>
      </w:r>
      <w:r w:rsidR="004A1D88">
        <w:rPr>
          <w:rFonts w:ascii="Times New Roman" w:eastAsia="Calibri" w:hAnsi="Times New Roman"/>
          <w:sz w:val="24"/>
          <w:szCs w:val="24"/>
        </w:rPr>
        <w:t>nazwa projektu, kropka, akronim, kropka, data w formie ISO, znak spacji,  godzina w UTC+0, dwukropek, minuty, kropka, długość nazwy projektu. Utworzony tekst jest kodowany za pomocą algorytmu MD5.</w:t>
      </w:r>
    </w:p>
    <w:p w14:paraId="336B3672" w14:textId="141BCFD6" w:rsidR="00282595" w:rsidRDefault="004340D8"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Proces dodania pomiaru przesłanego za pomocą protokołu HTTP wymaga wykonania ściśle określonej sekwencji czynności. W pierwszym kroku dokonywane jest sprawdzenie, czy projekt dla którego należy dokonać zapisu pomiaru nie jest projektem typu OFFLINE. Projekty OFFLINE umożliwiają dodanie danych tylko z pliku, </w:t>
      </w:r>
      <w:r w:rsidR="00D80480">
        <w:rPr>
          <w:rFonts w:ascii="Times New Roman" w:eastAsia="Calibri" w:hAnsi="Times New Roman"/>
          <w:sz w:val="24"/>
          <w:szCs w:val="24"/>
        </w:rPr>
        <w:t>zatem</w:t>
      </w:r>
      <w:r>
        <w:rPr>
          <w:rFonts w:ascii="Times New Roman" w:eastAsia="Calibri" w:hAnsi="Times New Roman"/>
          <w:sz w:val="24"/>
          <w:szCs w:val="24"/>
        </w:rPr>
        <w:t xml:space="preserve"> w przypadku próby dodania pomiaru zarejestrowanego przez czujnik </w:t>
      </w:r>
      <w:r w:rsidR="00DD6EEF">
        <w:rPr>
          <w:rFonts w:ascii="Times New Roman" w:eastAsia="Calibri" w:hAnsi="Times New Roman"/>
          <w:sz w:val="24"/>
          <w:szCs w:val="24"/>
        </w:rPr>
        <w:t>zostaje</w:t>
      </w:r>
      <w:r w:rsidR="00440933">
        <w:rPr>
          <w:rFonts w:ascii="Times New Roman" w:eastAsia="Calibri" w:hAnsi="Times New Roman"/>
          <w:sz w:val="24"/>
          <w:szCs w:val="24"/>
        </w:rPr>
        <w:t xml:space="preserve"> wyrzucony</w:t>
      </w:r>
      <w:r>
        <w:rPr>
          <w:rFonts w:ascii="Times New Roman" w:eastAsia="Calibri" w:hAnsi="Times New Roman"/>
          <w:sz w:val="24"/>
          <w:szCs w:val="24"/>
        </w:rPr>
        <w:t xml:space="preserve"> wyjątek.</w:t>
      </w:r>
      <w:r w:rsidR="00D80480">
        <w:rPr>
          <w:rFonts w:ascii="Times New Roman" w:eastAsia="Calibri" w:hAnsi="Times New Roman"/>
          <w:sz w:val="24"/>
          <w:szCs w:val="24"/>
        </w:rPr>
        <w:t xml:space="preserve"> </w:t>
      </w:r>
      <w:r w:rsidR="00440933">
        <w:rPr>
          <w:rFonts w:ascii="Times New Roman" w:eastAsia="Calibri" w:hAnsi="Times New Roman"/>
          <w:sz w:val="24"/>
          <w:szCs w:val="24"/>
        </w:rPr>
        <w:t xml:space="preserve"> </w:t>
      </w:r>
      <w:r w:rsidR="00E815AC">
        <w:rPr>
          <w:rFonts w:ascii="Times New Roman" w:eastAsia="Calibri" w:hAnsi="Times New Roman"/>
          <w:sz w:val="24"/>
          <w:szCs w:val="24"/>
        </w:rPr>
        <w:t>Kolejnym etapem jest weryfikacja poprawności klucza API.</w:t>
      </w:r>
      <w:r w:rsidR="000A5C5D">
        <w:rPr>
          <w:rFonts w:ascii="Times New Roman" w:eastAsia="Calibri" w:hAnsi="Times New Roman"/>
          <w:sz w:val="24"/>
          <w:szCs w:val="24"/>
        </w:rPr>
        <w:t xml:space="preserve"> </w:t>
      </w:r>
      <w:r w:rsidR="00064140">
        <w:rPr>
          <w:rFonts w:ascii="Times New Roman" w:eastAsia="Calibri" w:hAnsi="Times New Roman"/>
          <w:sz w:val="24"/>
          <w:szCs w:val="24"/>
        </w:rPr>
        <w:t>W przypadku odnotowania nieprawidłowej budowy</w:t>
      </w:r>
      <w:r w:rsidR="000A5C5D">
        <w:rPr>
          <w:rFonts w:ascii="Times New Roman" w:eastAsia="Calibri" w:hAnsi="Times New Roman"/>
          <w:sz w:val="24"/>
          <w:szCs w:val="24"/>
        </w:rPr>
        <w:t xml:space="preserve"> klucz</w:t>
      </w:r>
      <w:r w:rsidR="00064140">
        <w:rPr>
          <w:rFonts w:ascii="Times New Roman" w:eastAsia="Calibri" w:hAnsi="Times New Roman"/>
          <w:sz w:val="24"/>
          <w:szCs w:val="24"/>
        </w:rPr>
        <w:t>a</w:t>
      </w:r>
      <w:r w:rsidR="000A5C5D">
        <w:rPr>
          <w:rFonts w:ascii="Times New Roman" w:eastAsia="Calibri" w:hAnsi="Times New Roman"/>
          <w:sz w:val="24"/>
          <w:szCs w:val="24"/>
        </w:rPr>
        <w:t xml:space="preserve"> API pomiar nie zostanie zapisany i użytkownik zostanie poinformowany o błędzie ze statusem Unauthorized.</w:t>
      </w:r>
      <w:r w:rsidR="00064140">
        <w:rPr>
          <w:rFonts w:ascii="Times New Roman" w:eastAsia="Calibri" w:hAnsi="Times New Roman"/>
          <w:sz w:val="24"/>
          <w:szCs w:val="24"/>
        </w:rPr>
        <w:t xml:space="preserve"> </w:t>
      </w:r>
      <w:r w:rsidR="000A5C5D">
        <w:rPr>
          <w:rFonts w:ascii="Times New Roman" w:eastAsia="Calibri" w:hAnsi="Times New Roman"/>
          <w:sz w:val="24"/>
          <w:szCs w:val="24"/>
        </w:rPr>
        <w:t xml:space="preserve"> </w:t>
      </w:r>
      <w:r w:rsidR="00064140">
        <w:rPr>
          <w:rFonts w:ascii="Times New Roman" w:eastAsia="Calibri" w:hAnsi="Times New Roman"/>
          <w:sz w:val="24"/>
          <w:szCs w:val="24"/>
        </w:rPr>
        <w:t>Jeżeli klucz API został pomyślnie zweryfikowany, następuje faza walidacj</w:t>
      </w:r>
      <w:r w:rsidR="0010314F">
        <w:rPr>
          <w:rFonts w:ascii="Times New Roman" w:eastAsia="Calibri" w:hAnsi="Times New Roman"/>
          <w:sz w:val="24"/>
          <w:szCs w:val="24"/>
        </w:rPr>
        <w:t>i</w:t>
      </w:r>
      <w:r w:rsidR="00064140">
        <w:rPr>
          <w:rFonts w:ascii="Times New Roman" w:eastAsia="Calibri" w:hAnsi="Times New Roman"/>
          <w:sz w:val="24"/>
          <w:szCs w:val="24"/>
        </w:rPr>
        <w:t xml:space="preserve"> przesłanych wartości.</w:t>
      </w:r>
      <w:r w:rsidR="004C359F">
        <w:rPr>
          <w:rFonts w:ascii="Times New Roman" w:eastAsia="Calibri" w:hAnsi="Times New Roman"/>
          <w:sz w:val="24"/>
          <w:szCs w:val="24"/>
        </w:rPr>
        <w:t xml:space="preserve"> Z dokumentu reprezentującego projekt badawczy pobierana jest lista parametrów, które należy walidować. </w:t>
      </w:r>
      <w:r w:rsidR="002508D7">
        <w:rPr>
          <w:rFonts w:ascii="Times New Roman" w:eastAsia="Calibri" w:hAnsi="Times New Roman"/>
          <w:sz w:val="24"/>
          <w:szCs w:val="24"/>
        </w:rPr>
        <w:t>W drugim kroku następuje sprawdzenie, czy wartość parametru mieści się w oczekiwanym zakresie oraz czy przesłana wartość nie jest równa oczekiwanej wartości błędu.</w:t>
      </w:r>
      <w:r w:rsidR="00F94512">
        <w:rPr>
          <w:rFonts w:ascii="Times New Roman" w:eastAsia="Calibri" w:hAnsi="Times New Roman"/>
          <w:sz w:val="24"/>
          <w:szCs w:val="24"/>
        </w:rPr>
        <w:t xml:space="preserve"> Po przeprowadzeniu weryfikacji pomiaru następuje sprawdzenie, czy zostały wykryte błędy. Jeżeli na tym etapie serwis odnotuje błąd, pomiar nie zostanie zapisany i użytkownik zostanie poinformowany o błędzie ze statusem Internal Server Error. </w:t>
      </w:r>
      <w:r w:rsidR="001A0CC7">
        <w:rPr>
          <w:rFonts w:ascii="Times New Roman" w:eastAsia="Calibri" w:hAnsi="Times New Roman"/>
          <w:sz w:val="24"/>
          <w:szCs w:val="24"/>
        </w:rPr>
        <w:t>W przypadku braku błędów walidacyjnych pomiar zostanie zapisany w bazie danych.</w:t>
      </w:r>
      <w:r w:rsidR="00B67238">
        <w:rPr>
          <w:rFonts w:ascii="Times New Roman" w:eastAsia="Calibri" w:hAnsi="Times New Roman"/>
          <w:sz w:val="24"/>
          <w:szCs w:val="24"/>
        </w:rPr>
        <w:t xml:space="preserve"> Sukcesywnie zakończony proces dodania pomiaru powinien zwrócić status Created.</w:t>
      </w:r>
    </w:p>
    <w:p w14:paraId="3F345F00" w14:textId="5C53C5F4" w:rsidR="004340D8" w:rsidRDefault="00282595" w:rsidP="00FB7AEB">
      <w:pPr>
        <w:tabs>
          <w:tab w:val="left" w:pos="709"/>
          <w:tab w:val="center" w:pos="4536"/>
        </w:tabs>
        <w:spacing w:after="0"/>
        <w:jc w:val="both"/>
        <w:rPr>
          <w:rFonts w:ascii="Times New Roman" w:eastAsia="Calibri" w:hAnsi="Times New Roman"/>
          <w:sz w:val="24"/>
          <w:szCs w:val="24"/>
        </w:rPr>
      </w:pPr>
      <w:r>
        <w:rPr>
          <w:rFonts w:ascii="Times New Roman" w:eastAsia="Calibri" w:hAnsi="Times New Roman"/>
          <w:sz w:val="24"/>
          <w:szCs w:val="24"/>
        </w:rPr>
        <w:tab/>
        <w:t xml:space="preserve">Pomiary dodane w formie pliku nie wymagają </w:t>
      </w:r>
      <w:r w:rsidR="00D36C51">
        <w:rPr>
          <w:rFonts w:ascii="Times New Roman" w:eastAsia="Calibri" w:hAnsi="Times New Roman"/>
          <w:sz w:val="24"/>
          <w:szCs w:val="24"/>
        </w:rPr>
        <w:t>walidacji klucza API. Plik z danymi można przesłać za pośrednictwem klienta aplikacji lub narzędzia służącego do wysyłania żądań HTTP.</w:t>
      </w:r>
      <w:r w:rsidR="005F0AA5">
        <w:rPr>
          <w:rFonts w:ascii="Times New Roman" w:eastAsia="Calibri" w:hAnsi="Times New Roman"/>
          <w:sz w:val="24"/>
          <w:szCs w:val="24"/>
        </w:rPr>
        <w:t xml:space="preserve"> </w:t>
      </w:r>
      <w:r w:rsidR="00AC6E27">
        <w:rPr>
          <w:rFonts w:ascii="Times New Roman" w:eastAsia="Calibri" w:hAnsi="Times New Roman"/>
          <w:sz w:val="24"/>
          <w:szCs w:val="24"/>
        </w:rPr>
        <w:t>Serwis umożliwia tylko i wyłącznie dodanie pomiarów zapisanych w formie pliku CSV (ang. comma-separated values, wartości rozdzielone przecinkiem).</w:t>
      </w:r>
      <w:r w:rsidR="00C05A50">
        <w:rPr>
          <w:rFonts w:ascii="Times New Roman" w:eastAsia="Calibri" w:hAnsi="Times New Roman"/>
          <w:sz w:val="24"/>
          <w:szCs w:val="24"/>
        </w:rPr>
        <w:t xml:space="preserve"> Autor pracy zaleca, aby plik z danymi nie zawierał wiersza z nazwami kolumn, ani żadnych innych wierszy nie będących pomiarami. W pierwszym kroku aplikacja przetwarza wiersz z pliku na strukturę dokumentu możliwego do zapisu w bazie danych.</w:t>
      </w:r>
      <w:r w:rsidR="0053716C">
        <w:rPr>
          <w:rFonts w:ascii="Times New Roman" w:eastAsia="Calibri" w:hAnsi="Times New Roman"/>
          <w:sz w:val="24"/>
          <w:szCs w:val="24"/>
        </w:rPr>
        <w:t xml:space="preserve"> Następnie odbywa się walidacja poprawności danych, która przebiega w taki sam sposób jak dla pomiarów przesłanych za pomocą protokołu HTTP. </w:t>
      </w:r>
      <w:r w:rsidR="0056665E">
        <w:rPr>
          <w:rFonts w:ascii="Times New Roman" w:eastAsia="Calibri" w:hAnsi="Times New Roman"/>
          <w:sz w:val="24"/>
          <w:szCs w:val="24"/>
        </w:rPr>
        <w:t>Jeżeli zostanie wykryty błąd w wierszu to dany wiersz nie zostaje zapisany. Wykrycie błędu w pojedynczym wierszu nie wpływa na zapisanie pozostałych danych zawartych w pliku. Na końcu procesu w logach aplikacji zostaj</w:t>
      </w:r>
      <w:r w:rsidR="000D03CA">
        <w:rPr>
          <w:rFonts w:ascii="Times New Roman" w:eastAsia="Calibri" w:hAnsi="Times New Roman"/>
          <w:sz w:val="24"/>
          <w:szCs w:val="24"/>
        </w:rPr>
        <w:t>ą</w:t>
      </w:r>
      <w:r w:rsidR="0056665E">
        <w:rPr>
          <w:rFonts w:ascii="Times New Roman" w:eastAsia="Calibri" w:hAnsi="Times New Roman"/>
          <w:sz w:val="24"/>
          <w:szCs w:val="24"/>
        </w:rPr>
        <w:t xml:space="preserve"> zar</w:t>
      </w:r>
      <w:r w:rsidR="000D03CA">
        <w:rPr>
          <w:rFonts w:ascii="Times New Roman" w:eastAsia="Calibri" w:hAnsi="Times New Roman"/>
          <w:sz w:val="24"/>
          <w:szCs w:val="24"/>
        </w:rPr>
        <w:t>chiwizowane</w:t>
      </w:r>
      <w:r w:rsidR="0056665E">
        <w:rPr>
          <w:rFonts w:ascii="Times New Roman" w:eastAsia="Calibri" w:hAnsi="Times New Roman"/>
          <w:sz w:val="24"/>
          <w:szCs w:val="24"/>
        </w:rPr>
        <w:t xml:space="preserve"> </w:t>
      </w:r>
      <w:r w:rsidR="000D03CA">
        <w:rPr>
          <w:rFonts w:ascii="Times New Roman" w:eastAsia="Calibri" w:hAnsi="Times New Roman"/>
          <w:sz w:val="24"/>
          <w:szCs w:val="24"/>
        </w:rPr>
        <w:t>błędy wykryte podczas walidacji poszczególnych wierszy</w:t>
      </w:r>
      <w:r w:rsidR="0056665E">
        <w:rPr>
          <w:rFonts w:ascii="Times New Roman" w:eastAsia="Calibri" w:hAnsi="Times New Roman"/>
          <w:sz w:val="24"/>
          <w:szCs w:val="24"/>
        </w:rPr>
        <w:t>. Wszystkie prawidłowe wiersze zostają zapisane w bazie danych.</w:t>
      </w:r>
      <w:r w:rsidR="00DB42A5">
        <w:rPr>
          <w:rFonts w:ascii="Times New Roman" w:eastAsia="Calibri" w:hAnsi="Times New Roman"/>
          <w:sz w:val="24"/>
          <w:szCs w:val="24"/>
        </w:rPr>
        <w:t xml:space="preserve"> Proces zapisania plików o dużych rozmiarach jest czasochłonny. Główną przyczyną tego zjawiska jest konieczność synchronicznego przetworzenia wierszy w pliku na strukturę bazodanową oraz zapis dużych ilości danych w bazie MongoDB.</w:t>
      </w:r>
      <w:r w:rsidR="00D650EF">
        <w:rPr>
          <w:rFonts w:ascii="Times New Roman" w:eastAsia="Calibri" w:hAnsi="Times New Roman"/>
          <w:sz w:val="24"/>
          <w:szCs w:val="24"/>
        </w:rPr>
        <w:t xml:space="preserve"> Wiersze muszą zostać przetworzone synchronicznie, aby można było odfiltrować rekordy zawierające błędne dane.</w:t>
      </w:r>
      <w:r w:rsidR="00850230">
        <w:rPr>
          <w:rFonts w:ascii="Times New Roman" w:eastAsia="Calibri" w:hAnsi="Times New Roman"/>
          <w:sz w:val="24"/>
          <w:szCs w:val="24"/>
        </w:rPr>
        <w:t xml:space="preserve"> Sukcesywnie zakończony proces dodawania pomiarów powinien zwrócić status Created.</w:t>
      </w:r>
    </w:p>
    <w:p w14:paraId="21B95166" w14:textId="27A89749" w:rsidR="00275D08" w:rsidRDefault="00275D08" w:rsidP="00FB7AEB">
      <w:pPr>
        <w:tabs>
          <w:tab w:val="left" w:pos="709"/>
          <w:tab w:val="center" w:pos="4536"/>
        </w:tabs>
        <w:jc w:val="both"/>
        <w:rPr>
          <w:rFonts w:ascii="Times New Roman" w:eastAsia="Calibri" w:hAnsi="Times New Roman"/>
          <w:sz w:val="24"/>
          <w:szCs w:val="24"/>
        </w:rPr>
      </w:pPr>
      <w:r>
        <w:rPr>
          <w:rFonts w:ascii="Times New Roman" w:eastAsia="Calibri" w:hAnsi="Times New Roman"/>
          <w:sz w:val="24"/>
          <w:szCs w:val="24"/>
        </w:rPr>
        <w:tab/>
        <w:t>Serwis udostępnia węzły końcowe, które umożliwiają komunikację serwera aplikacji ze światem zewnętrznym. Poniżej została przedstawiona lista udostępnionych węzłów końcowych wraz z krótkim opisem funkcjonalności.</w:t>
      </w:r>
    </w:p>
    <w:p w14:paraId="52D78268" w14:textId="77777777" w:rsidR="00A06608" w:rsidRDefault="00A06608" w:rsidP="00FB7AEB">
      <w:pPr>
        <w:tabs>
          <w:tab w:val="left" w:pos="709"/>
          <w:tab w:val="center" w:pos="4536"/>
        </w:tabs>
        <w:jc w:val="both"/>
        <w:rPr>
          <w:rFonts w:ascii="Times New Roman" w:eastAsia="Calibri" w:hAnsi="Times New Roman"/>
          <w:b/>
          <w:bCs/>
          <w:sz w:val="24"/>
          <w:szCs w:val="24"/>
        </w:rPr>
      </w:pPr>
    </w:p>
    <w:p w14:paraId="7B0719C1" w14:textId="5FBAF0EB" w:rsidR="00A50BBC" w:rsidRDefault="008B4F29" w:rsidP="00E55C53">
      <w:pPr>
        <w:tabs>
          <w:tab w:val="left" w:pos="709"/>
          <w:tab w:val="center" w:pos="4536"/>
        </w:tabs>
        <w:rPr>
          <w:rFonts w:ascii="Times New Roman" w:eastAsia="Calibri" w:hAnsi="Times New Roman"/>
          <w:b/>
          <w:bCs/>
          <w:sz w:val="24"/>
          <w:szCs w:val="24"/>
        </w:rPr>
      </w:pPr>
      <w:r w:rsidRPr="00195C6C">
        <w:rPr>
          <w:rFonts w:ascii="Times New Roman" w:eastAsia="Calibri" w:hAnsi="Times New Roman"/>
          <w:b/>
          <w:bCs/>
          <w:sz w:val="24"/>
          <w:szCs w:val="24"/>
        </w:rPr>
        <w:lastRenderedPageBreak/>
        <w:t xml:space="preserve">Klasa </w:t>
      </w:r>
      <w:r>
        <w:rPr>
          <w:rFonts w:ascii="Times New Roman" w:eastAsia="Calibri" w:hAnsi="Times New Roman"/>
          <w:b/>
          <w:bCs/>
          <w:sz w:val="24"/>
          <w:szCs w:val="24"/>
        </w:rPr>
        <w:t>ProjectController</w:t>
      </w:r>
    </w:p>
    <w:p w14:paraId="2380A30F" w14:textId="126D719F" w:rsidR="00C85047"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GET</w:t>
      </w:r>
    </w:p>
    <w:p w14:paraId="4A35B156" w14:textId="181D6994"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/projects/names</w:t>
      </w:r>
      <w:r w:rsidRPr="00195C6C">
        <w:rPr>
          <w:rFonts w:ascii="Times New Roman" w:eastAsia="Calibri" w:hAnsi="Times New Roman"/>
          <w:sz w:val="24"/>
          <w:szCs w:val="24"/>
        </w:rPr>
        <w:t xml:space="preserve"> – zwraca listę zawierającą nazwy wszystkich projektów znajdujących się w systemie.</w:t>
      </w:r>
    </w:p>
    <w:p w14:paraId="07DBD1EA" w14:textId="2B32987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i/>
          <w:iCs/>
          <w:sz w:val="24"/>
          <w:szCs w:val="24"/>
        </w:rPr>
        <w:t>/projects?name={</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przekazanej nazwy.</w:t>
      </w:r>
    </w:p>
    <w:p w14:paraId="64715481" w14:textId="60E3DFDF" w:rsidR="009E03F5" w:rsidRDefault="009E03F5" w:rsidP="009E03F5">
      <w:pPr>
        <w:tabs>
          <w:tab w:val="left" w:pos="709"/>
          <w:tab w:val="center" w:pos="4536"/>
        </w:tabs>
        <w:rPr>
          <w:rFonts w:ascii="Times New Roman" w:eastAsia="Calibri" w:hAnsi="Times New Roman"/>
          <w:b/>
          <w:bCs/>
          <w:sz w:val="24"/>
          <w:szCs w:val="24"/>
        </w:rPr>
      </w:pPr>
      <w:r w:rsidRPr="00195C6C">
        <w:rPr>
          <w:rFonts w:ascii="Times New Roman" w:eastAsia="Calibri" w:hAnsi="Times New Roman"/>
          <w:i/>
          <w:iCs/>
          <w:sz w:val="24"/>
          <w:szCs w:val="24"/>
        </w:rPr>
        <w:t>/projects?acronym={</w:t>
      </w:r>
      <w:r>
        <w:rPr>
          <w:rFonts w:ascii="Times New Roman" w:eastAsia="Calibri" w:hAnsi="Times New Roman"/>
          <w:i/>
          <w:iCs/>
          <w:sz w:val="24"/>
          <w:szCs w:val="24"/>
        </w:rPr>
        <w:t>value</w:t>
      </w:r>
      <w:r w:rsidRPr="00195C6C">
        <w:rPr>
          <w:rFonts w:ascii="Times New Roman" w:eastAsia="Calibri" w:hAnsi="Times New Roman"/>
          <w:i/>
          <w:iCs/>
          <w:sz w:val="24"/>
          <w:szCs w:val="24"/>
        </w:rPr>
        <w:t>}</w:t>
      </w:r>
      <w:r w:rsidRPr="00195C6C">
        <w:rPr>
          <w:rFonts w:ascii="Times New Roman" w:eastAsia="Calibri" w:hAnsi="Times New Roman"/>
          <w:sz w:val="24"/>
          <w:szCs w:val="24"/>
        </w:rPr>
        <w:t xml:space="preserve"> – zwraca dane zasobu reprezentującego projekt na podstawie przekazanego akronimu.</w:t>
      </w:r>
    </w:p>
    <w:p w14:paraId="61A4B335" w14:textId="2F47620D"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POST</w:t>
      </w:r>
    </w:p>
    <w:p w14:paraId="2A2874E0" w14:textId="23C6A03A"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w:t>
      </w:r>
      <w:r w:rsidRPr="00195C6C">
        <w:rPr>
          <w:rFonts w:ascii="Times New Roman" w:eastAsia="Calibri" w:hAnsi="Times New Roman"/>
          <w:sz w:val="24"/>
          <w:szCs w:val="24"/>
        </w:rPr>
        <w:t xml:space="preserve"> – tworzy nowy zasób zawierający dane projektu na podstawie danych przekazanych w ciele zapytania.</w:t>
      </w:r>
    </w:p>
    <w:p w14:paraId="5BFA0519" w14:textId="01AB1C07" w:rsidR="009E03F5" w:rsidRPr="00195C6C" w:rsidRDefault="009E03F5" w:rsidP="00195C6C">
      <w:pPr>
        <w:tabs>
          <w:tab w:val="left" w:pos="709"/>
          <w:tab w:val="center" w:pos="4536"/>
        </w:tabs>
        <w:spacing w:after="0"/>
        <w:rPr>
          <w:rFonts w:ascii="Times New Roman" w:eastAsia="Calibri" w:hAnsi="Times New Roman"/>
          <w:sz w:val="24"/>
          <w:szCs w:val="24"/>
        </w:rPr>
      </w:pPr>
      <w:r w:rsidRPr="00195C6C">
        <w:rPr>
          <w:rFonts w:ascii="Times New Roman" w:eastAsia="Calibri" w:hAnsi="Times New Roman"/>
          <w:sz w:val="24"/>
          <w:szCs w:val="24"/>
        </w:rPr>
        <w:t>Metody DELETE</w:t>
      </w:r>
    </w:p>
    <w:p w14:paraId="09856D7D" w14:textId="1A21965C" w:rsidR="009E03F5" w:rsidRPr="00195C6C" w:rsidRDefault="009E03F5" w:rsidP="00E55C53">
      <w:pPr>
        <w:tabs>
          <w:tab w:val="left" w:pos="709"/>
          <w:tab w:val="center" w:pos="4536"/>
        </w:tabs>
        <w:rPr>
          <w:rFonts w:ascii="Times New Roman" w:eastAsia="Calibri" w:hAnsi="Times New Roman"/>
          <w:sz w:val="24"/>
          <w:szCs w:val="24"/>
        </w:rPr>
      </w:pPr>
      <w:r w:rsidRPr="00195C6C">
        <w:rPr>
          <w:rFonts w:ascii="Times New Roman" w:eastAsia="Calibri" w:hAnsi="Times New Roman"/>
          <w:i/>
          <w:iCs/>
          <w:sz w:val="24"/>
          <w:szCs w:val="24"/>
        </w:rPr>
        <w:t>/projects/{name}</w:t>
      </w:r>
      <w:r w:rsidRPr="00195C6C">
        <w:rPr>
          <w:rFonts w:ascii="Times New Roman" w:eastAsia="Calibri" w:hAnsi="Times New Roman"/>
          <w:sz w:val="24"/>
          <w:szCs w:val="24"/>
        </w:rPr>
        <w:t xml:space="preserve"> – usuwa zasób reprezentujący projekt na podstawie przekazanej nazwy.</w:t>
      </w:r>
    </w:p>
    <w:p w14:paraId="34B62996" w14:textId="35DF5D99" w:rsidR="00C85047" w:rsidRPr="00195C6C" w:rsidRDefault="00C85047"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Klasa MeasurementController</w:t>
      </w:r>
    </w:p>
    <w:p w14:paraId="738932FD" w14:textId="078F2D50" w:rsidR="00A50BBC"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GET</w:t>
      </w:r>
    </w:p>
    <w:p w14:paraId="56CD30FA" w14:textId="0FBA9CE3" w:rsidR="009E03F5"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w:t>
      </w:r>
      <w:r w:rsidRPr="00195C6C">
        <w:rPr>
          <w:rFonts w:ascii="Times New Roman" w:eastAsia="Calibri" w:hAnsi="Times New Roman"/>
          <w:sz w:val="24"/>
          <w:szCs w:val="24"/>
        </w:rPr>
        <w:t xml:space="preserve"> – zwraca listę zawierającą wszystkie pomiary zapisane w ramach programu badawczego o przekazanym akronimie.</w:t>
      </w:r>
    </w:p>
    <w:p w14:paraId="4A9CA4C3" w14:textId="6E34E1C5" w:rsidR="0020199E" w:rsidRDefault="00BB2EFD" w:rsidP="00D37290">
      <w:pPr>
        <w:tabs>
          <w:tab w:val="left" w:pos="709"/>
          <w:tab w:val="center" w:pos="4536"/>
        </w:tabs>
        <w:jc w:val="both"/>
        <w:rPr>
          <w:rFonts w:ascii="Times New Roman" w:eastAsia="Calibri" w:hAnsi="Times New Roman"/>
          <w:sz w:val="24"/>
          <w:szCs w:val="24"/>
        </w:rPr>
      </w:pPr>
      <w:r w:rsidRPr="00195C6C">
        <w:rPr>
          <w:rFonts w:ascii="Times New Roman" w:eastAsia="Calibri" w:hAnsi="Times New Roman"/>
          <w:i/>
          <w:iCs/>
          <w:sz w:val="24"/>
          <w:szCs w:val="24"/>
        </w:rPr>
        <w:t>/measurements/{acronym}/latest</w:t>
      </w:r>
      <w:r w:rsidRPr="00195C6C">
        <w:rPr>
          <w:rFonts w:ascii="Times New Roman" w:eastAsia="Calibri" w:hAnsi="Times New Roman"/>
          <w:sz w:val="24"/>
          <w:szCs w:val="24"/>
        </w:rPr>
        <w:t xml:space="preserve"> – zwraca listę zawierającą trzy ostatnio zapisane pomiary w ramach programu badawczego o przekazanym akronimie.</w:t>
      </w:r>
    </w:p>
    <w:p w14:paraId="16DE61F4" w14:textId="0C58ED84" w:rsidR="009E03F5" w:rsidRPr="00195C6C" w:rsidRDefault="009E03F5"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sz w:val="24"/>
          <w:szCs w:val="24"/>
        </w:rPr>
        <w:t>Metody POST</w:t>
      </w:r>
    </w:p>
    <w:p w14:paraId="25FC372A" w14:textId="718F60B8" w:rsidR="0054755B" w:rsidRPr="00195C6C" w:rsidRDefault="00BB2EFD" w:rsidP="00195C6C">
      <w:pPr>
        <w:tabs>
          <w:tab w:val="left" w:pos="709"/>
          <w:tab w:val="center" w:pos="4536"/>
        </w:tabs>
        <w:spacing w:after="0"/>
        <w:jc w:val="both"/>
        <w:rPr>
          <w:rFonts w:ascii="Times New Roman" w:eastAsia="Calibri" w:hAnsi="Times New Roman"/>
          <w:sz w:val="24"/>
          <w:szCs w:val="24"/>
        </w:rPr>
      </w:pPr>
      <w:r w:rsidRPr="00195C6C">
        <w:rPr>
          <w:rFonts w:ascii="Times New Roman" w:eastAsia="Calibri" w:hAnsi="Times New Roman"/>
          <w:i/>
          <w:iCs/>
          <w:sz w:val="24"/>
          <w:szCs w:val="24"/>
        </w:rPr>
        <w:t>/measurements/{acronym}/{deviceId}</w:t>
      </w:r>
      <w:r w:rsidRPr="00195C6C">
        <w:rPr>
          <w:rFonts w:ascii="Times New Roman" w:eastAsia="Calibri" w:hAnsi="Times New Roman"/>
          <w:sz w:val="24"/>
          <w:szCs w:val="24"/>
        </w:rPr>
        <w:t xml:space="preserve"> – tworzy zasób reprezentujący pomiar Pomiary są gromadzone w ramach projektu badawczego o przekazanym akronimie. Walidacja poprawności pomiaru odbywa się dla czujnika posiadającego przekazany identyfikator czujnika.</w:t>
      </w:r>
    </w:p>
    <w:p w14:paraId="3C8A93D3" w14:textId="77777777" w:rsidR="0020199E" w:rsidRDefault="0054755B" w:rsidP="00195C6C">
      <w:pPr>
        <w:tabs>
          <w:tab w:val="left" w:pos="709"/>
          <w:tab w:val="center" w:pos="4536"/>
        </w:tabs>
        <w:spacing w:after="0"/>
        <w:jc w:val="both"/>
        <w:rPr>
          <w:rFonts w:ascii="Times New Roman" w:eastAsia="Calibri" w:hAnsi="Times New Roman"/>
          <w:b/>
          <w:bCs/>
          <w:sz w:val="24"/>
          <w:szCs w:val="24"/>
        </w:rPr>
      </w:pPr>
      <w:r w:rsidRPr="00195C6C">
        <w:rPr>
          <w:rFonts w:ascii="Times New Roman" w:eastAsia="Calibri" w:hAnsi="Times New Roman"/>
          <w:i/>
          <w:iCs/>
          <w:sz w:val="24"/>
          <w:szCs w:val="24"/>
        </w:rPr>
        <w:t>/measurements/upload/{acronym}/{deviceId</w:t>
      </w:r>
      <w:r w:rsidRPr="00195C6C">
        <w:rPr>
          <w:rFonts w:ascii="Times New Roman" w:eastAsia="Calibri" w:hAnsi="Times New Roman"/>
          <w:sz w:val="24"/>
          <w:szCs w:val="24"/>
        </w:rPr>
        <w:t>} – tworzy zasoby reprezentujące pomiary na podstawie przekazanego pliku CSV. Pomiary są gromadzone w ramach projektu badawczego o przekazanym akronimie. Walidacja poprawności pomiaru odbywa się dla czujnika posiadającego przekazany identyfikator czujnika.</w:t>
      </w:r>
    </w:p>
    <w:p w14:paraId="55D586D7" w14:textId="01FF5C75" w:rsidR="00BB2EFD" w:rsidRPr="00195C6C" w:rsidRDefault="00BB2EFD" w:rsidP="00E55C53">
      <w:pPr>
        <w:tabs>
          <w:tab w:val="left" w:pos="709"/>
          <w:tab w:val="center" w:pos="4536"/>
        </w:tabs>
        <w:rPr>
          <w:rFonts w:ascii="Times New Roman" w:eastAsia="Calibri" w:hAnsi="Times New Roman"/>
          <w:b/>
          <w:bCs/>
          <w:sz w:val="24"/>
          <w:szCs w:val="24"/>
        </w:rPr>
      </w:pPr>
      <w:r>
        <w:rPr>
          <w:rFonts w:ascii="Times New Roman" w:eastAsia="Calibri" w:hAnsi="Times New Roman"/>
          <w:b/>
          <w:bCs/>
          <w:sz w:val="24"/>
          <w:szCs w:val="24"/>
        </w:rPr>
        <w:t xml:space="preserve"> </w:t>
      </w:r>
    </w:p>
    <w:p w14:paraId="006B9304" w14:textId="77777777" w:rsidR="00A50BBC" w:rsidRDefault="00A50BBC" w:rsidP="00E55C53">
      <w:pPr>
        <w:tabs>
          <w:tab w:val="left" w:pos="709"/>
          <w:tab w:val="center" w:pos="4536"/>
        </w:tabs>
        <w:rPr>
          <w:rFonts w:ascii="Times New Roman" w:eastAsia="Calibri" w:hAnsi="Times New Roman"/>
          <w:b/>
          <w:bCs/>
          <w:sz w:val="28"/>
          <w:szCs w:val="28"/>
        </w:rPr>
      </w:pPr>
    </w:p>
    <w:p w14:paraId="45F0244F" w14:textId="77777777" w:rsidR="00A50BBC" w:rsidRDefault="00A50BBC" w:rsidP="00E55C53">
      <w:pPr>
        <w:tabs>
          <w:tab w:val="left" w:pos="709"/>
          <w:tab w:val="center" w:pos="4536"/>
        </w:tabs>
        <w:rPr>
          <w:rFonts w:ascii="Times New Roman" w:eastAsia="Calibri" w:hAnsi="Times New Roman"/>
          <w:b/>
          <w:bCs/>
          <w:sz w:val="28"/>
          <w:szCs w:val="28"/>
        </w:rPr>
      </w:pPr>
    </w:p>
    <w:p w14:paraId="0DFF1DD2" w14:textId="77777777" w:rsidR="00A50BBC" w:rsidRDefault="00A50BBC" w:rsidP="00E55C53">
      <w:pPr>
        <w:tabs>
          <w:tab w:val="left" w:pos="709"/>
          <w:tab w:val="center" w:pos="4536"/>
        </w:tabs>
        <w:rPr>
          <w:rFonts w:ascii="Times New Roman" w:eastAsia="Calibri" w:hAnsi="Times New Roman"/>
          <w:b/>
          <w:bCs/>
          <w:sz w:val="28"/>
          <w:szCs w:val="28"/>
        </w:rPr>
      </w:pPr>
    </w:p>
    <w:p w14:paraId="08610CEF" w14:textId="77777777" w:rsidR="00A50BBC" w:rsidRDefault="00A50BBC" w:rsidP="00E55C53">
      <w:pPr>
        <w:tabs>
          <w:tab w:val="left" w:pos="709"/>
          <w:tab w:val="center" w:pos="4536"/>
        </w:tabs>
        <w:rPr>
          <w:rFonts w:ascii="Times New Roman" w:eastAsia="Calibri" w:hAnsi="Times New Roman"/>
          <w:b/>
          <w:bCs/>
          <w:sz w:val="28"/>
          <w:szCs w:val="28"/>
        </w:rPr>
      </w:pPr>
    </w:p>
    <w:p w14:paraId="54E559A7" w14:textId="048050A2" w:rsidR="00A50BBC" w:rsidRPr="00A50BBC" w:rsidRDefault="00A50BBC" w:rsidP="00E55C53">
      <w:pPr>
        <w:pStyle w:val="Akapitzlist"/>
        <w:numPr>
          <w:ilvl w:val="0"/>
          <w:numId w:val="2"/>
        </w:numPr>
        <w:tabs>
          <w:tab w:val="left" w:pos="709"/>
          <w:tab w:val="center" w:pos="4536"/>
        </w:tabs>
        <w:rPr>
          <w:rFonts w:ascii="Times New Roman" w:eastAsia="Calibri" w:hAnsi="Times New Roman"/>
          <w:b/>
          <w:bCs/>
          <w:sz w:val="28"/>
          <w:szCs w:val="28"/>
        </w:rPr>
        <w:sectPr w:rsidR="00A50BBC" w:rsidRPr="00A50BBC" w:rsidSect="00E301FA">
          <w:footerReference w:type="default" r:id="rId33"/>
          <w:pgSz w:w="11906" w:h="16838"/>
          <w:pgMar w:top="1417" w:right="1417" w:bottom="1417" w:left="1417" w:header="708" w:footer="708" w:gutter="0"/>
          <w:cols w:space="708"/>
          <w:docGrid w:linePitch="360"/>
        </w:sectPr>
      </w:pPr>
      <w:r>
        <w:rPr>
          <w:rFonts w:ascii="Times New Roman" w:eastAsia="Calibri" w:hAnsi="Times New Roman"/>
          <w:b/>
          <w:bCs/>
          <w:sz w:val="28"/>
          <w:szCs w:val="28"/>
        </w:rPr>
        <w:t>Podsumowanie</w:t>
      </w:r>
    </w:p>
    <w:p w14:paraId="6F5DA0A0" w14:textId="0F02A8AD" w:rsidR="009A0BAB" w:rsidRDefault="009A0BAB" w:rsidP="00E55C53">
      <w:pPr>
        <w:tabs>
          <w:tab w:val="left" w:pos="709"/>
        </w:tabs>
        <w:spacing w:before="240" w:line="360" w:lineRule="auto"/>
        <w:rPr>
          <w:rFonts w:ascii="Times New Roman" w:eastAsia="Calibri" w:hAnsi="Times New Roman"/>
          <w:b/>
          <w:bCs/>
          <w:sz w:val="28"/>
          <w:szCs w:val="28"/>
        </w:rPr>
      </w:pPr>
      <w:r w:rsidRPr="008A6EBC">
        <w:rPr>
          <w:rFonts w:ascii="Times New Roman" w:eastAsia="Calibri" w:hAnsi="Times New Roman"/>
          <w:b/>
          <w:bCs/>
          <w:sz w:val="28"/>
          <w:szCs w:val="28"/>
        </w:rPr>
        <w:lastRenderedPageBreak/>
        <w:t>Bibliografia</w:t>
      </w:r>
    </w:p>
    <w:p w14:paraId="3015C2C6" w14:textId="6F5D4E31" w:rsidR="000B294F" w:rsidRDefault="000B294F" w:rsidP="00E55C53">
      <w:pPr>
        <w:tabs>
          <w:tab w:val="left" w:pos="709"/>
        </w:tabs>
        <w:spacing w:before="240" w:line="360" w:lineRule="auto"/>
        <w:rPr>
          <w:rFonts w:ascii="Times New Roman" w:eastAsia="Calibri" w:hAnsi="Times New Roman"/>
          <w:sz w:val="24"/>
          <w:szCs w:val="24"/>
        </w:rPr>
      </w:pPr>
      <w:r w:rsidRPr="000B294F">
        <w:rPr>
          <w:rFonts w:ascii="Times New Roman" w:eastAsia="Calibri" w:hAnsi="Times New Roman"/>
          <w:sz w:val="24"/>
          <w:szCs w:val="24"/>
        </w:rPr>
        <w:t>[1]</w:t>
      </w:r>
      <w:r>
        <w:rPr>
          <w:rFonts w:ascii="Times New Roman" w:eastAsia="Calibri" w:hAnsi="Times New Roman"/>
          <w:sz w:val="24"/>
          <w:szCs w:val="24"/>
        </w:rPr>
        <w:t xml:space="preserve"> spring by V</w:t>
      </w:r>
      <w:r w:rsidR="00672378">
        <w:rPr>
          <w:rFonts w:ascii="Times New Roman" w:eastAsia="Calibri" w:hAnsi="Times New Roman"/>
          <w:sz w:val="24"/>
          <w:szCs w:val="24"/>
        </w:rPr>
        <w:t>M</w:t>
      </w:r>
      <w:r>
        <w:rPr>
          <w:rFonts w:ascii="Times New Roman" w:eastAsia="Calibri" w:hAnsi="Times New Roman"/>
          <w:sz w:val="24"/>
          <w:szCs w:val="24"/>
        </w:rPr>
        <w:t>ware Tanz</w:t>
      </w:r>
      <w:r w:rsidR="00672378">
        <w:rPr>
          <w:rFonts w:ascii="Times New Roman" w:eastAsia="Calibri" w:hAnsi="Times New Roman"/>
          <w:sz w:val="24"/>
          <w:szCs w:val="24"/>
        </w:rPr>
        <w:t>u</w:t>
      </w:r>
      <w:r>
        <w:rPr>
          <w:rFonts w:ascii="Times New Roman" w:eastAsia="Calibri" w:hAnsi="Times New Roman"/>
          <w:sz w:val="24"/>
          <w:szCs w:val="24"/>
        </w:rPr>
        <w:t xml:space="preserve">, </w:t>
      </w:r>
      <w:r w:rsidRPr="000B294F">
        <w:rPr>
          <w:rFonts w:ascii="Times New Roman" w:eastAsia="Calibri" w:hAnsi="Times New Roman"/>
          <w:i/>
          <w:iCs/>
          <w:sz w:val="24"/>
          <w:szCs w:val="24"/>
        </w:rPr>
        <w:t>Spring Cloud Gateway</w:t>
      </w:r>
      <w:r>
        <w:rPr>
          <w:rFonts w:ascii="Times New Roman" w:eastAsia="Calibri" w:hAnsi="Times New Roman"/>
          <w:sz w:val="24"/>
          <w:szCs w:val="24"/>
        </w:rPr>
        <w:t xml:space="preserve">, </w:t>
      </w:r>
      <w:r w:rsidRPr="000B294F">
        <w:rPr>
          <w:rFonts w:ascii="Times New Roman" w:eastAsia="Calibri" w:hAnsi="Times New Roman"/>
          <w:sz w:val="24"/>
          <w:szCs w:val="24"/>
        </w:rPr>
        <w:t>https://docs.spring.io/spring-cloud-gateway/docs/current/reference/html/#gateway-starter</w:t>
      </w:r>
      <w:r>
        <w:rPr>
          <w:rFonts w:ascii="Times New Roman" w:eastAsia="Calibri" w:hAnsi="Times New Roman"/>
          <w:sz w:val="24"/>
          <w:szCs w:val="24"/>
        </w:rPr>
        <w:t>, dostęp w dniu 23.08.2023 r.</w:t>
      </w:r>
    </w:p>
    <w:p w14:paraId="137BF51D" w14:textId="0D0E37A0" w:rsidR="00672378" w:rsidRPr="00672378" w:rsidRDefault="00672378" w:rsidP="00E55C53">
      <w:pPr>
        <w:tabs>
          <w:tab w:val="left" w:pos="709"/>
        </w:tabs>
        <w:spacing w:before="240" w:line="360" w:lineRule="auto"/>
        <w:rPr>
          <w:rFonts w:ascii="Times New Roman" w:eastAsia="Calibri" w:hAnsi="Times New Roman"/>
          <w:sz w:val="24"/>
          <w:szCs w:val="24"/>
        </w:rPr>
      </w:pPr>
      <w:r>
        <w:rPr>
          <w:rFonts w:ascii="Times New Roman" w:eastAsia="Calibri" w:hAnsi="Times New Roman"/>
          <w:sz w:val="24"/>
          <w:szCs w:val="24"/>
        </w:rPr>
        <w:t xml:space="preserve">[2] spring by Vmware Tanzu, </w:t>
      </w:r>
      <w:r w:rsidRPr="00672378">
        <w:rPr>
          <w:rFonts w:ascii="Times New Roman" w:eastAsia="Calibri" w:hAnsi="Times New Roman"/>
          <w:i/>
          <w:iCs/>
          <w:sz w:val="24"/>
          <w:szCs w:val="24"/>
        </w:rPr>
        <w:t>Spring | Reactive</w:t>
      </w:r>
      <w:r>
        <w:rPr>
          <w:rFonts w:ascii="Times New Roman" w:eastAsia="Calibri" w:hAnsi="Times New Roman"/>
          <w:sz w:val="24"/>
          <w:szCs w:val="24"/>
        </w:rPr>
        <w:t xml:space="preserve">, </w:t>
      </w:r>
      <w:r w:rsidRPr="00BA26BA">
        <w:rPr>
          <w:rFonts w:ascii="Times New Roman" w:eastAsia="Calibri" w:hAnsi="Times New Roman"/>
          <w:sz w:val="24"/>
          <w:szCs w:val="24"/>
        </w:rPr>
        <w:t>https://spring.io/reactive</w:t>
      </w:r>
      <w:r>
        <w:rPr>
          <w:rFonts w:ascii="Times New Roman" w:eastAsia="Calibri" w:hAnsi="Times New Roman"/>
          <w:sz w:val="24"/>
          <w:szCs w:val="24"/>
        </w:rPr>
        <w:t>, dostęp w dniu 23.08.2023 r.</w:t>
      </w:r>
    </w:p>
    <w:p w14:paraId="5B73E387" w14:textId="2FB55B75" w:rsidR="00D77338" w:rsidRPr="00D77338" w:rsidRDefault="00446F78" w:rsidP="004D6B9F">
      <w:pPr>
        <w:tabs>
          <w:tab w:val="left" w:pos="709"/>
        </w:tabs>
        <w:spacing w:before="240" w:line="360" w:lineRule="auto"/>
        <w:jc w:val="both"/>
        <w:rPr>
          <w:rFonts w:ascii="Times New Roman" w:eastAsia="Calibri" w:hAnsi="Times New Roman"/>
          <w:sz w:val="24"/>
          <w:szCs w:val="24"/>
        </w:rPr>
      </w:pPr>
      <w:r w:rsidRPr="004D6B9F">
        <w:rPr>
          <w:rFonts w:ascii="Times New Roman" w:eastAsia="Calibri" w:hAnsi="Times New Roman"/>
          <w:sz w:val="24"/>
          <w:szCs w:val="24"/>
        </w:rPr>
        <w:t>[</w:t>
      </w:r>
      <w:r w:rsidR="00BA26BA">
        <w:rPr>
          <w:rFonts w:ascii="Times New Roman" w:eastAsia="Calibri" w:hAnsi="Times New Roman"/>
          <w:sz w:val="24"/>
          <w:szCs w:val="24"/>
        </w:rPr>
        <w:t>3</w:t>
      </w:r>
      <w:r w:rsidRPr="004D6B9F">
        <w:rPr>
          <w:rFonts w:ascii="Times New Roman" w:eastAsia="Calibri" w:hAnsi="Times New Roman"/>
          <w:sz w:val="24"/>
          <w:szCs w:val="24"/>
        </w:rPr>
        <w:t>] auth0 by Okta</w:t>
      </w:r>
      <w:r w:rsidRPr="004D6B9F">
        <w:rPr>
          <w:rFonts w:ascii="Times New Roman" w:eastAsia="Calibri" w:hAnsi="Times New Roman"/>
          <w:i/>
          <w:iCs/>
          <w:sz w:val="24"/>
          <w:szCs w:val="24"/>
        </w:rPr>
        <w:t>, JSON Web Token</w:t>
      </w:r>
      <w:r w:rsidR="007422DD">
        <w:rPr>
          <w:rFonts w:ascii="Times New Roman" w:eastAsia="Calibri" w:hAnsi="Times New Roman"/>
          <w:i/>
          <w:iCs/>
          <w:sz w:val="24"/>
          <w:szCs w:val="24"/>
        </w:rPr>
        <w:t>s</w:t>
      </w:r>
      <w:r w:rsidRPr="004D6B9F">
        <w:rPr>
          <w:rFonts w:ascii="Times New Roman" w:eastAsia="Calibri" w:hAnsi="Times New Roman"/>
          <w:i/>
          <w:iCs/>
          <w:sz w:val="24"/>
          <w:szCs w:val="24"/>
        </w:rPr>
        <w:t xml:space="preserve"> Introduction</w:t>
      </w:r>
      <w:r w:rsidRPr="004D6B9F">
        <w:rPr>
          <w:rFonts w:ascii="Times New Roman" w:eastAsia="Calibri" w:hAnsi="Times New Roman"/>
          <w:sz w:val="24"/>
          <w:szCs w:val="24"/>
        </w:rPr>
        <w:t xml:space="preserve"> https://jwt.io/introduction, dostęp w dniu 21.08.2023 r.</w:t>
      </w:r>
    </w:p>
    <w:sectPr w:rsidR="00D77338" w:rsidRPr="00D77338" w:rsidSect="00E301FA">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E8162" w14:textId="77777777" w:rsidR="0007322E" w:rsidRDefault="0007322E" w:rsidP="004677F7">
      <w:pPr>
        <w:spacing w:after="0" w:line="240" w:lineRule="auto"/>
      </w:pPr>
      <w:r>
        <w:separator/>
      </w:r>
    </w:p>
  </w:endnote>
  <w:endnote w:type="continuationSeparator" w:id="0">
    <w:p w14:paraId="2120037D" w14:textId="77777777" w:rsidR="0007322E" w:rsidRDefault="0007322E"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Arial"/>
    <w:panose1 w:val="00000000000000000000"/>
    <w:charset w:val="00"/>
    <w:family w:val="modern"/>
    <w:notTrueType/>
    <w:pitch w:val="variable"/>
    <w:sig w:usb0="00000007" w:usb1="00000001" w:usb2="00000000" w:usb3="00000000" w:csb0="00000093"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CB1E3" w14:textId="08DB2B67" w:rsidR="00E301FA" w:rsidRPr="00423AB3" w:rsidRDefault="00E301FA" w:rsidP="00423AB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0828981"/>
      <w:docPartObj>
        <w:docPartGallery w:val="Page Numbers (Bottom of Page)"/>
        <w:docPartUnique/>
      </w:docPartObj>
    </w:sdtPr>
    <w:sdtEndPr>
      <w:rPr>
        <w:rFonts w:ascii="Times New Roman" w:hAnsi="Times New Roman"/>
        <w:i/>
        <w:iCs/>
      </w:rPr>
    </w:sdtEndPr>
    <w:sdtContent>
      <w:p w14:paraId="0D67B69F" w14:textId="77777777" w:rsidR="00423AB3" w:rsidRPr="001403AD" w:rsidRDefault="00423AB3" w:rsidP="001403AD">
        <w:pPr>
          <w:pStyle w:val="Stopka"/>
          <w:jc w:val="center"/>
          <w:rPr>
            <w:rFonts w:ascii="Times New Roman" w:hAnsi="Times New Roman"/>
            <w:i/>
            <w:iCs/>
          </w:rPr>
        </w:pPr>
        <w:r w:rsidRPr="001403AD">
          <w:rPr>
            <w:rFonts w:ascii="Times New Roman" w:hAnsi="Times New Roman"/>
            <w:i/>
            <w:iCs/>
          </w:rPr>
          <w:fldChar w:fldCharType="begin"/>
        </w:r>
        <w:r w:rsidRPr="001403AD">
          <w:rPr>
            <w:rFonts w:ascii="Times New Roman" w:hAnsi="Times New Roman"/>
            <w:i/>
            <w:iCs/>
          </w:rPr>
          <w:instrText>PAGE   \* MERGEFORMAT</w:instrText>
        </w:r>
        <w:r w:rsidRPr="001403AD">
          <w:rPr>
            <w:rFonts w:ascii="Times New Roman" w:hAnsi="Times New Roman"/>
            <w:i/>
            <w:iCs/>
          </w:rPr>
          <w:fldChar w:fldCharType="separate"/>
        </w:r>
        <w:r w:rsidRPr="001403AD">
          <w:rPr>
            <w:rFonts w:ascii="Times New Roman" w:hAnsi="Times New Roman"/>
            <w:i/>
            <w:iCs/>
          </w:rPr>
          <w:t>2</w:t>
        </w:r>
        <w:r w:rsidRPr="001403AD">
          <w:rPr>
            <w:rFonts w:ascii="Times New Roman" w:hAnsi="Times New Roman"/>
            <w:i/>
            <w:iCs/>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3E64" w14:textId="5043E847" w:rsidR="001403AD" w:rsidRDefault="001403AD" w:rsidP="001403AD">
    <w:pPr>
      <w:pStyle w:val="Stopka"/>
    </w:pPr>
  </w:p>
  <w:p w14:paraId="17695BF2" w14:textId="77777777" w:rsidR="001403AD" w:rsidRDefault="001403A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5932B" w14:textId="77777777" w:rsidR="0007322E" w:rsidRDefault="0007322E" w:rsidP="004677F7">
      <w:pPr>
        <w:spacing w:after="0" w:line="240" w:lineRule="auto"/>
      </w:pPr>
      <w:r>
        <w:separator/>
      </w:r>
    </w:p>
  </w:footnote>
  <w:footnote w:type="continuationSeparator" w:id="0">
    <w:p w14:paraId="153D9B99" w14:textId="77777777" w:rsidR="0007322E" w:rsidRDefault="0007322E"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E2B3" w14:textId="26E66015" w:rsidR="004639FD" w:rsidRPr="004639FD" w:rsidRDefault="004639FD" w:rsidP="004639FD">
    <w:pPr>
      <w:pStyle w:val="Nagwek"/>
      <w:jc w:val="right"/>
      <w:rPr>
        <w:rFonts w:ascii="Verdana" w:hAnsi="Verdana"/>
        <w:i/>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76E"/>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BCE594D"/>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092AC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084CCB"/>
    <w:multiLevelType w:val="hybridMultilevel"/>
    <w:tmpl w:val="BE60E3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E583CAD"/>
    <w:multiLevelType w:val="hybridMultilevel"/>
    <w:tmpl w:val="114259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3D35B7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1F4581"/>
    <w:multiLevelType w:val="hybridMultilevel"/>
    <w:tmpl w:val="377C00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547023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38038B"/>
    <w:multiLevelType w:val="hybridMultilevel"/>
    <w:tmpl w:val="07AC97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C800710"/>
    <w:multiLevelType w:val="hybridMultilevel"/>
    <w:tmpl w:val="5D0857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CAC00A2"/>
    <w:multiLevelType w:val="hybridMultilevel"/>
    <w:tmpl w:val="A378B0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67F149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843111"/>
    <w:multiLevelType w:val="hybridMultilevel"/>
    <w:tmpl w:val="166EE2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E615F28"/>
    <w:multiLevelType w:val="multilevel"/>
    <w:tmpl w:val="0EDC6A88"/>
    <w:lvl w:ilvl="0">
      <w:start w:val="1"/>
      <w:numFmt w:val="decimal"/>
      <w:lvlText w:val="%1."/>
      <w:lvlJc w:val="left"/>
      <w:pPr>
        <w:ind w:left="360" w:hanging="360"/>
      </w:pPr>
      <w:rPr>
        <w:rFonts w:hint="default"/>
      </w:rPr>
    </w:lvl>
    <w:lvl w:ilvl="1">
      <w:start w:val="1"/>
      <w:numFmt w:val="decimal"/>
      <w:lvlText w:val="%1.%2."/>
      <w:lvlJc w:val="left"/>
      <w:pPr>
        <w:ind w:left="715" w:hanging="432"/>
      </w:pPr>
      <w:rPr>
        <w:rFonts w:hint="default"/>
        <w:b/>
        <w:bCs/>
        <w:sz w:val="26"/>
        <w:szCs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6F4A49"/>
    <w:multiLevelType w:val="hybridMultilevel"/>
    <w:tmpl w:val="2CD8B188"/>
    <w:lvl w:ilvl="0" w:tplc="0415000F">
      <w:start w:val="1"/>
      <w:numFmt w:val="decimal"/>
      <w:lvlText w:val="%1."/>
      <w:lvlJc w:val="left"/>
      <w:pPr>
        <w:ind w:left="900" w:hanging="360"/>
      </w:pPr>
    </w:lvl>
    <w:lvl w:ilvl="1" w:tplc="04150019" w:tentative="1">
      <w:start w:val="1"/>
      <w:numFmt w:val="lowerLetter"/>
      <w:lvlText w:val="%2."/>
      <w:lvlJc w:val="left"/>
      <w:pPr>
        <w:ind w:left="1620" w:hanging="360"/>
      </w:pPr>
    </w:lvl>
    <w:lvl w:ilvl="2" w:tplc="0415001B" w:tentative="1">
      <w:start w:val="1"/>
      <w:numFmt w:val="lowerRoman"/>
      <w:lvlText w:val="%3."/>
      <w:lvlJc w:val="right"/>
      <w:pPr>
        <w:ind w:left="2340" w:hanging="180"/>
      </w:pPr>
    </w:lvl>
    <w:lvl w:ilvl="3" w:tplc="0415000F" w:tentative="1">
      <w:start w:val="1"/>
      <w:numFmt w:val="decimal"/>
      <w:lvlText w:val="%4."/>
      <w:lvlJc w:val="left"/>
      <w:pPr>
        <w:ind w:left="3060" w:hanging="360"/>
      </w:pPr>
    </w:lvl>
    <w:lvl w:ilvl="4" w:tplc="04150019" w:tentative="1">
      <w:start w:val="1"/>
      <w:numFmt w:val="lowerLetter"/>
      <w:lvlText w:val="%5."/>
      <w:lvlJc w:val="left"/>
      <w:pPr>
        <w:ind w:left="3780" w:hanging="360"/>
      </w:pPr>
    </w:lvl>
    <w:lvl w:ilvl="5" w:tplc="0415001B" w:tentative="1">
      <w:start w:val="1"/>
      <w:numFmt w:val="lowerRoman"/>
      <w:lvlText w:val="%6."/>
      <w:lvlJc w:val="right"/>
      <w:pPr>
        <w:ind w:left="4500" w:hanging="180"/>
      </w:pPr>
    </w:lvl>
    <w:lvl w:ilvl="6" w:tplc="0415000F" w:tentative="1">
      <w:start w:val="1"/>
      <w:numFmt w:val="decimal"/>
      <w:lvlText w:val="%7."/>
      <w:lvlJc w:val="left"/>
      <w:pPr>
        <w:ind w:left="5220" w:hanging="360"/>
      </w:pPr>
    </w:lvl>
    <w:lvl w:ilvl="7" w:tplc="04150019" w:tentative="1">
      <w:start w:val="1"/>
      <w:numFmt w:val="lowerLetter"/>
      <w:lvlText w:val="%8."/>
      <w:lvlJc w:val="left"/>
      <w:pPr>
        <w:ind w:left="5940" w:hanging="360"/>
      </w:pPr>
    </w:lvl>
    <w:lvl w:ilvl="8" w:tplc="0415001B" w:tentative="1">
      <w:start w:val="1"/>
      <w:numFmt w:val="lowerRoman"/>
      <w:lvlText w:val="%9."/>
      <w:lvlJc w:val="right"/>
      <w:pPr>
        <w:ind w:left="6660" w:hanging="180"/>
      </w:pPr>
    </w:lvl>
  </w:abstractNum>
  <w:abstractNum w:abstractNumId="15" w15:restartNumberingAfterBreak="0">
    <w:nsid w:val="754B1F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31020990">
    <w:abstractNumId w:val="10"/>
  </w:num>
  <w:num w:numId="2" w16cid:durableId="451437649">
    <w:abstractNumId w:val="0"/>
  </w:num>
  <w:num w:numId="3" w16cid:durableId="1991061192">
    <w:abstractNumId w:val="14"/>
  </w:num>
  <w:num w:numId="4" w16cid:durableId="560407913">
    <w:abstractNumId w:val="15"/>
  </w:num>
  <w:num w:numId="5" w16cid:durableId="1373577216">
    <w:abstractNumId w:val="11"/>
  </w:num>
  <w:num w:numId="6" w16cid:durableId="1897354109">
    <w:abstractNumId w:val="5"/>
  </w:num>
  <w:num w:numId="7" w16cid:durableId="1713266888">
    <w:abstractNumId w:val="1"/>
  </w:num>
  <w:num w:numId="8" w16cid:durableId="39549941">
    <w:abstractNumId w:val="7"/>
  </w:num>
  <w:num w:numId="9" w16cid:durableId="1869291565">
    <w:abstractNumId w:val="4"/>
  </w:num>
  <w:num w:numId="10" w16cid:durableId="362443362">
    <w:abstractNumId w:val="12"/>
  </w:num>
  <w:num w:numId="11" w16cid:durableId="742489977">
    <w:abstractNumId w:val="2"/>
  </w:num>
  <w:num w:numId="12" w16cid:durableId="1386563771">
    <w:abstractNumId w:val="13"/>
  </w:num>
  <w:num w:numId="13" w16cid:durableId="347103210">
    <w:abstractNumId w:val="9"/>
  </w:num>
  <w:num w:numId="14" w16cid:durableId="668022197">
    <w:abstractNumId w:val="3"/>
  </w:num>
  <w:num w:numId="15" w16cid:durableId="1119570216">
    <w:abstractNumId w:val="6"/>
  </w:num>
  <w:num w:numId="16" w16cid:durableId="17185025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trackedChanges" w:enforcement="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02D92"/>
    <w:rsid w:val="0000474B"/>
    <w:rsid w:val="00012927"/>
    <w:rsid w:val="00015C38"/>
    <w:rsid w:val="00024A82"/>
    <w:rsid w:val="00025007"/>
    <w:rsid w:val="000317F5"/>
    <w:rsid w:val="000318CF"/>
    <w:rsid w:val="000458A5"/>
    <w:rsid w:val="00046EEE"/>
    <w:rsid w:val="00054782"/>
    <w:rsid w:val="00054AF1"/>
    <w:rsid w:val="00056435"/>
    <w:rsid w:val="00064140"/>
    <w:rsid w:val="000715B9"/>
    <w:rsid w:val="000729E9"/>
    <w:rsid w:val="0007322E"/>
    <w:rsid w:val="00077FBE"/>
    <w:rsid w:val="00082C1B"/>
    <w:rsid w:val="00090FBC"/>
    <w:rsid w:val="000A2309"/>
    <w:rsid w:val="000A476B"/>
    <w:rsid w:val="000A5C5D"/>
    <w:rsid w:val="000A7356"/>
    <w:rsid w:val="000B294F"/>
    <w:rsid w:val="000C1A12"/>
    <w:rsid w:val="000C239B"/>
    <w:rsid w:val="000C330A"/>
    <w:rsid w:val="000C7494"/>
    <w:rsid w:val="000D03CA"/>
    <w:rsid w:val="000D4C6E"/>
    <w:rsid w:val="000D72F3"/>
    <w:rsid w:val="000E68A6"/>
    <w:rsid w:val="000E7158"/>
    <w:rsid w:val="000F1C1D"/>
    <w:rsid w:val="000F4058"/>
    <w:rsid w:val="000F6807"/>
    <w:rsid w:val="000F7E62"/>
    <w:rsid w:val="0010314F"/>
    <w:rsid w:val="001068A3"/>
    <w:rsid w:val="00110455"/>
    <w:rsid w:val="00110BB3"/>
    <w:rsid w:val="00111597"/>
    <w:rsid w:val="00117294"/>
    <w:rsid w:val="00121A8F"/>
    <w:rsid w:val="0012289B"/>
    <w:rsid w:val="001403AD"/>
    <w:rsid w:val="00146EEC"/>
    <w:rsid w:val="00147C28"/>
    <w:rsid w:val="00152C0F"/>
    <w:rsid w:val="0015583F"/>
    <w:rsid w:val="00155ED0"/>
    <w:rsid w:val="00156685"/>
    <w:rsid w:val="001617E9"/>
    <w:rsid w:val="00163A5C"/>
    <w:rsid w:val="001757D3"/>
    <w:rsid w:val="00190C60"/>
    <w:rsid w:val="001910E6"/>
    <w:rsid w:val="001938A4"/>
    <w:rsid w:val="00195C6C"/>
    <w:rsid w:val="001A0CC7"/>
    <w:rsid w:val="001C2DA9"/>
    <w:rsid w:val="001D63F1"/>
    <w:rsid w:val="001E22F9"/>
    <w:rsid w:val="001E27CF"/>
    <w:rsid w:val="001E29CF"/>
    <w:rsid w:val="001E73F1"/>
    <w:rsid w:val="001F515C"/>
    <w:rsid w:val="001F61F9"/>
    <w:rsid w:val="0020199E"/>
    <w:rsid w:val="002035F7"/>
    <w:rsid w:val="00203F3A"/>
    <w:rsid w:val="002110BF"/>
    <w:rsid w:val="00211324"/>
    <w:rsid w:val="00223E02"/>
    <w:rsid w:val="00240F02"/>
    <w:rsid w:val="002410FD"/>
    <w:rsid w:val="0024596A"/>
    <w:rsid w:val="00245AA1"/>
    <w:rsid w:val="002503B4"/>
    <w:rsid w:val="002508D7"/>
    <w:rsid w:val="00256E6F"/>
    <w:rsid w:val="00275D08"/>
    <w:rsid w:val="00282595"/>
    <w:rsid w:val="002A1BDA"/>
    <w:rsid w:val="002A31E5"/>
    <w:rsid w:val="002A58F0"/>
    <w:rsid w:val="002B107A"/>
    <w:rsid w:val="002B3671"/>
    <w:rsid w:val="002B3BE6"/>
    <w:rsid w:val="002B60E5"/>
    <w:rsid w:val="002E6F91"/>
    <w:rsid w:val="002F7A7B"/>
    <w:rsid w:val="003015D2"/>
    <w:rsid w:val="00301A6D"/>
    <w:rsid w:val="00304768"/>
    <w:rsid w:val="00304E5A"/>
    <w:rsid w:val="0031138A"/>
    <w:rsid w:val="00321F04"/>
    <w:rsid w:val="00323CBF"/>
    <w:rsid w:val="0033371B"/>
    <w:rsid w:val="00342073"/>
    <w:rsid w:val="00351877"/>
    <w:rsid w:val="00356875"/>
    <w:rsid w:val="00362656"/>
    <w:rsid w:val="0037001F"/>
    <w:rsid w:val="003823FF"/>
    <w:rsid w:val="0038412B"/>
    <w:rsid w:val="00384CC9"/>
    <w:rsid w:val="0039530F"/>
    <w:rsid w:val="003976E5"/>
    <w:rsid w:val="003A5CA6"/>
    <w:rsid w:val="003B5BBB"/>
    <w:rsid w:val="003B6973"/>
    <w:rsid w:val="003C3A0D"/>
    <w:rsid w:val="003C3B42"/>
    <w:rsid w:val="003C4389"/>
    <w:rsid w:val="003D0256"/>
    <w:rsid w:val="003D12BC"/>
    <w:rsid w:val="003D12FD"/>
    <w:rsid w:val="003E1761"/>
    <w:rsid w:val="003E7CF1"/>
    <w:rsid w:val="003F0744"/>
    <w:rsid w:val="00413D34"/>
    <w:rsid w:val="00413F22"/>
    <w:rsid w:val="0041510A"/>
    <w:rsid w:val="00423AB3"/>
    <w:rsid w:val="00427278"/>
    <w:rsid w:val="00430922"/>
    <w:rsid w:val="00431F38"/>
    <w:rsid w:val="00431F69"/>
    <w:rsid w:val="004340D8"/>
    <w:rsid w:val="00440933"/>
    <w:rsid w:val="00441209"/>
    <w:rsid w:val="00443C08"/>
    <w:rsid w:val="004446F1"/>
    <w:rsid w:val="00446F78"/>
    <w:rsid w:val="004473AA"/>
    <w:rsid w:val="004639FD"/>
    <w:rsid w:val="004677F7"/>
    <w:rsid w:val="00477688"/>
    <w:rsid w:val="004874A7"/>
    <w:rsid w:val="004956E6"/>
    <w:rsid w:val="004A0765"/>
    <w:rsid w:val="004A1791"/>
    <w:rsid w:val="004A1D88"/>
    <w:rsid w:val="004A7B24"/>
    <w:rsid w:val="004B0061"/>
    <w:rsid w:val="004B0D9D"/>
    <w:rsid w:val="004B6764"/>
    <w:rsid w:val="004C359F"/>
    <w:rsid w:val="004C5F29"/>
    <w:rsid w:val="004C623A"/>
    <w:rsid w:val="004D6B9F"/>
    <w:rsid w:val="004D6FD8"/>
    <w:rsid w:val="004E3308"/>
    <w:rsid w:val="004E40A8"/>
    <w:rsid w:val="004F6BF8"/>
    <w:rsid w:val="00507D51"/>
    <w:rsid w:val="00520846"/>
    <w:rsid w:val="00526B2C"/>
    <w:rsid w:val="0053716C"/>
    <w:rsid w:val="00544792"/>
    <w:rsid w:val="0054755B"/>
    <w:rsid w:val="005477EB"/>
    <w:rsid w:val="00551B37"/>
    <w:rsid w:val="0056665E"/>
    <w:rsid w:val="00570E3F"/>
    <w:rsid w:val="0057204F"/>
    <w:rsid w:val="00581A4C"/>
    <w:rsid w:val="005A5CF3"/>
    <w:rsid w:val="005B0B42"/>
    <w:rsid w:val="005B2B06"/>
    <w:rsid w:val="005C0131"/>
    <w:rsid w:val="005C26A6"/>
    <w:rsid w:val="005C4440"/>
    <w:rsid w:val="005C5552"/>
    <w:rsid w:val="005D3FD8"/>
    <w:rsid w:val="005D4C83"/>
    <w:rsid w:val="005E66C0"/>
    <w:rsid w:val="005F084B"/>
    <w:rsid w:val="005F0AA5"/>
    <w:rsid w:val="005F301B"/>
    <w:rsid w:val="00600BD5"/>
    <w:rsid w:val="00602181"/>
    <w:rsid w:val="0060224E"/>
    <w:rsid w:val="00603FD4"/>
    <w:rsid w:val="00612A77"/>
    <w:rsid w:val="006174D8"/>
    <w:rsid w:val="00624BB5"/>
    <w:rsid w:val="00647956"/>
    <w:rsid w:val="006546FD"/>
    <w:rsid w:val="00664A0A"/>
    <w:rsid w:val="00664C47"/>
    <w:rsid w:val="006717EC"/>
    <w:rsid w:val="00672378"/>
    <w:rsid w:val="00675652"/>
    <w:rsid w:val="00682024"/>
    <w:rsid w:val="00690F39"/>
    <w:rsid w:val="00691187"/>
    <w:rsid w:val="006913C7"/>
    <w:rsid w:val="00692C51"/>
    <w:rsid w:val="006958C1"/>
    <w:rsid w:val="0069762C"/>
    <w:rsid w:val="00697EE9"/>
    <w:rsid w:val="006A0BA6"/>
    <w:rsid w:val="006A7092"/>
    <w:rsid w:val="006A7187"/>
    <w:rsid w:val="006C004F"/>
    <w:rsid w:val="006C3BB5"/>
    <w:rsid w:val="006C59F5"/>
    <w:rsid w:val="006E0D35"/>
    <w:rsid w:val="006E1E5E"/>
    <w:rsid w:val="006E6A1B"/>
    <w:rsid w:val="006F7D9E"/>
    <w:rsid w:val="00705231"/>
    <w:rsid w:val="007060C6"/>
    <w:rsid w:val="0070725A"/>
    <w:rsid w:val="00712D3E"/>
    <w:rsid w:val="00713814"/>
    <w:rsid w:val="00717B27"/>
    <w:rsid w:val="007315CD"/>
    <w:rsid w:val="00733A1A"/>
    <w:rsid w:val="007422DD"/>
    <w:rsid w:val="0075079E"/>
    <w:rsid w:val="007611C0"/>
    <w:rsid w:val="007660D8"/>
    <w:rsid w:val="00766604"/>
    <w:rsid w:val="0078127B"/>
    <w:rsid w:val="007844E6"/>
    <w:rsid w:val="007853DE"/>
    <w:rsid w:val="007955C3"/>
    <w:rsid w:val="007A4207"/>
    <w:rsid w:val="007A7B66"/>
    <w:rsid w:val="007B07BC"/>
    <w:rsid w:val="007B1F7D"/>
    <w:rsid w:val="007B55FA"/>
    <w:rsid w:val="007C2049"/>
    <w:rsid w:val="007C2D05"/>
    <w:rsid w:val="007C60AF"/>
    <w:rsid w:val="007D1C06"/>
    <w:rsid w:val="0080700C"/>
    <w:rsid w:val="00817FCF"/>
    <w:rsid w:val="008201E0"/>
    <w:rsid w:val="0083482D"/>
    <w:rsid w:val="00850230"/>
    <w:rsid w:val="008506A3"/>
    <w:rsid w:val="00851257"/>
    <w:rsid w:val="00861961"/>
    <w:rsid w:val="00862EE5"/>
    <w:rsid w:val="0088635A"/>
    <w:rsid w:val="00886635"/>
    <w:rsid w:val="00891F74"/>
    <w:rsid w:val="00892B99"/>
    <w:rsid w:val="00895E23"/>
    <w:rsid w:val="008A1098"/>
    <w:rsid w:val="008A2163"/>
    <w:rsid w:val="008A3186"/>
    <w:rsid w:val="008A6EBC"/>
    <w:rsid w:val="008B0E8B"/>
    <w:rsid w:val="008B3A32"/>
    <w:rsid w:val="008B4F29"/>
    <w:rsid w:val="008B7E1B"/>
    <w:rsid w:val="008C78ED"/>
    <w:rsid w:val="008C7A68"/>
    <w:rsid w:val="008E456D"/>
    <w:rsid w:val="008E5634"/>
    <w:rsid w:val="008F68C1"/>
    <w:rsid w:val="00900210"/>
    <w:rsid w:val="00900DB2"/>
    <w:rsid w:val="00907666"/>
    <w:rsid w:val="009245A6"/>
    <w:rsid w:val="00925D9A"/>
    <w:rsid w:val="00942485"/>
    <w:rsid w:val="00943CE6"/>
    <w:rsid w:val="00944AE0"/>
    <w:rsid w:val="009460F1"/>
    <w:rsid w:val="009474C7"/>
    <w:rsid w:val="009509DE"/>
    <w:rsid w:val="00963D49"/>
    <w:rsid w:val="00966B9A"/>
    <w:rsid w:val="0097110D"/>
    <w:rsid w:val="0097204D"/>
    <w:rsid w:val="00975621"/>
    <w:rsid w:val="00983BC2"/>
    <w:rsid w:val="00992799"/>
    <w:rsid w:val="009A0BAB"/>
    <w:rsid w:val="009A0CB7"/>
    <w:rsid w:val="009A394F"/>
    <w:rsid w:val="009B3EDF"/>
    <w:rsid w:val="009B7364"/>
    <w:rsid w:val="009C19C2"/>
    <w:rsid w:val="009D3645"/>
    <w:rsid w:val="009E03F5"/>
    <w:rsid w:val="009E2755"/>
    <w:rsid w:val="009E3297"/>
    <w:rsid w:val="009E5CFE"/>
    <w:rsid w:val="009F39E9"/>
    <w:rsid w:val="009F7149"/>
    <w:rsid w:val="009F7BD7"/>
    <w:rsid w:val="00A06608"/>
    <w:rsid w:val="00A1557B"/>
    <w:rsid w:val="00A15914"/>
    <w:rsid w:val="00A213A3"/>
    <w:rsid w:val="00A22E62"/>
    <w:rsid w:val="00A25D08"/>
    <w:rsid w:val="00A25D11"/>
    <w:rsid w:val="00A27F58"/>
    <w:rsid w:val="00A34AFF"/>
    <w:rsid w:val="00A35B3E"/>
    <w:rsid w:val="00A43119"/>
    <w:rsid w:val="00A45AFA"/>
    <w:rsid w:val="00A50BBC"/>
    <w:rsid w:val="00A51253"/>
    <w:rsid w:val="00A52AF3"/>
    <w:rsid w:val="00A55F4D"/>
    <w:rsid w:val="00A5669D"/>
    <w:rsid w:val="00A65740"/>
    <w:rsid w:val="00A67405"/>
    <w:rsid w:val="00A80DB2"/>
    <w:rsid w:val="00A8429F"/>
    <w:rsid w:val="00A92BBC"/>
    <w:rsid w:val="00AA23FF"/>
    <w:rsid w:val="00AC2EDB"/>
    <w:rsid w:val="00AC3634"/>
    <w:rsid w:val="00AC6E27"/>
    <w:rsid w:val="00AD3437"/>
    <w:rsid w:val="00AD3A23"/>
    <w:rsid w:val="00AE341E"/>
    <w:rsid w:val="00AE44C5"/>
    <w:rsid w:val="00AF5DAC"/>
    <w:rsid w:val="00AF6642"/>
    <w:rsid w:val="00B2772A"/>
    <w:rsid w:val="00B339E0"/>
    <w:rsid w:val="00B35B05"/>
    <w:rsid w:val="00B42F55"/>
    <w:rsid w:val="00B47C23"/>
    <w:rsid w:val="00B67238"/>
    <w:rsid w:val="00B7303D"/>
    <w:rsid w:val="00B80BA1"/>
    <w:rsid w:val="00B835FA"/>
    <w:rsid w:val="00B87821"/>
    <w:rsid w:val="00BA26BA"/>
    <w:rsid w:val="00BA2B1F"/>
    <w:rsid w:val="00BA421B"/>
    <w:rsid w:val="00BB2EFD"/>
    <w:rsid w:val="00BD0A63"/>
    <w:rsid w:val="00BD6305"/>
    <w:rsid w:val="00BD6504"/>
    <w:rsid w:val="00BF0764"/>
    <w:rsid w:val="00BF2BE2"/>
    <w:rsid w:val="00C02DC1"/>
    <w:rsid w:val="00C05A50"/>
    <w:rsid w:val="00C11E8A"/>
    <w:rsid w:val="00C17EA4"/>
    <w:rsid w:val="00C2011B"/>
    <w:rsid w:val="00C2398F"/>
    <w:rsid w:val="00C26E21"/>
    <w:rsid w:val="00C41832"/>
    <w:rsid w:val="00C47FE9"/>
    <w:rsid w:val="00C64215"/>
    <w:rsid w:val="00C64A29"/>
    <w:rsid w:val="00C6775C"/>
    <w:rsid w:val="00C72958"/>
    <w:rsid w:val="00C80924"/>
    <w:rsid w:val="00C85047"/>
    <w:rsid w:val="00C85838"/>
    <w:rsid w:val="00C863D4"/>
    <w:rsid w:val="00C935FC"/>
    <w:rsid w:val="00CA0198"/>
    <w:rsid w:val="00CA1064"/>
    <w:rsid w:val="00CA1BAC"/>
    <w:rsid w:val="00CA3FF3"/>
    <w:rsid w:val="00CA564A"/>
    <w:rsid w:val="00CA753D"/>
    <w:rsid w:val="00CA7DC3"/>
    <w:rsid w:val="00CB072A"/>
    <w:rsid w:val="00CB532C"/>
    <w:rsid w:val="00CC024B"/>
    <w:rsid w:val="00CC1C5B"/>
    <w:rsid w:val="00CC2CE8"/>
    <w:rsid w:val="00CE01CF"/>
    <w:rsid w:val="00CE6848"/>
    <w:rsid w:val="00CF308F"/>
    <w:rsid w:val="00D02F48"/>
    <w:rsid w:val="00D1379D"/>
    <w:rsid w:val="00D1558D"/>
    <w:rsid w:val="00D17CB3"/>
    <w:rsid w:val="00D301AB"/>
    <w:rsid w:val="00D36C51"/>
    <w:rsid w:val="00D37290"/>
    <w:rsid w:val="00D400A9"/>
    <w:rsid w:val="00D40655"/>
    <w:rsid w:val="00D415CD"/>
    <w:rsid w:val="00D43369"/>
    <w:rsid w:val="00D45A7C"/>
    <w:rsid w:val="00D54826"/>
    <w:rsid w:val="00D57932"/>
    <w:rsid w:val="00D608A5"/>
    <w:rsid w:val="00D650EF"/>
    <w:rsid w:val="00D72E68"/>
    <w:rsid w:val="00D77338"/>
    <w:rsid w:val="00D80480"/>
    <w:rsid w:val="00D81C72"/>
    <w:rsid w:val="00D84502"/>
    <w:rsid w:val="00D86505"/>
    <w:rsid w:val="00D869F7"/>
    <w:rsid w:val="00D913ED"/>
    <w:rsid w:val="00DB42A5"/>
    <w:rsid w:val="00DB5CB6"/>
    <w:rsid w:val="00DC17CD"/>
    <w:rsid w:val="00DC1EC5"/>
    <w:rsid w:val="00DD5FB6"/>
    <w:rsid w:val="00DD6EEF"/>
    <w:rsid w:val="00DF0E01"/>
    <w:rsid w:val="00DF3E18"/>
    <w:rsid w:val="00DF4AC1"/>
    <w:rsid w:val="00E24BF5"/>
    <w:rsid w:val="00E301FA"/>
    <w:rsid w:val="00E34BA0"/>
    <w:rsid w:val="00E47243"/>
    <w:rsid w:val="00E530EB"/>
    <w:rsid w:val="00E542A6"/>
    <w:rsid w:val="00E55C53"/>
    <w:rsid w:val="00E6190A"/>
    <w:rsid w:val="00E63B1C"/>
    <w:rsid w:val="00E76AC5"/>
    <w:rsid w:val="00E807B6"/>
    <w:rsid w:val="00E815AC"/>
    <w:rsid w:val="00E87300"/>
    <w:rsid w:val="00EA1873"/>
    <w:rsid w:val="00EC07C3"/>
    <w:rsid w:val="00EC55C7"/>
    <w:rsid w:val="00ED6812"/>
    <w:rsid w:val="00EE2146"/>
    <w:rsid w:val="00EF7408"/>
    <w:rsid w:val="00F32A00"/>
    <w:rsid w:val="00F3646D"/>
    <w:rsid w:val="00F36CAD"/>
    <w:rsid w:val="00F44077"/>
    <w:rsid w:val="00F513B4"/>
    <w:rsid w:val="00F52F55"/>
    <w:rsid w:val="00F574C4"/>
    <w:rsid w:val="00F60A7B"/>
    <w:rsid w:val="00F62C01"/>
    <w:rsid w:val="00F76C5F"/>
    <w:rsid w:val="00F843AB"/>
    <w:rsid w:val="00F87ABB"/>
    <w:rsid w:val="00F93B50"/>
    <w:rsid w:val="00F94512"/>
    <w:rsid w:val="00F9646C"/>
    <w:rsid w:val="00FA4306"/>
    <w:rsid w:val="00FB2663"/>
    <w:rsid w:val="00FB7AEB"/>
    <w:rsid w:val="00FC09B9"/>
    <w:rsid w:val="00FC3E8B"/>
    <w:rsid w:val="00FC6C4B"/>
    <w:rsid w:val="00FC6C76"/>
    <w:rsid w:val="00FD0786"/>
    <w:rsid w:val="00FD095E"/>
    <w:rsid w:val="00FD1E3B"/>
    <w:rsid w:val="00FE6C83"/>
    <w:rsid w:val="00FF1D99"/>
    <w:rsid w:val="00FF3F5B"/>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F81E5"/>
  <w15:chartTrackingRefBased/>
  <w15:docId w15:val="{E5A0C0D7-E4D1-473A-99A7-342677687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677F7"/>
    <w:pPr>
      <w:spacing w:after="200" w:line="252" w:lineRule="auto"/>
    </w:pPr>
    <w:rPr>
      <w:rFonts w:ascii="Calibri Light" w:eastAsia="Times New Roman" w:hAnsi="Calibri Light"/>
      <w:sz w:val="22"/>
      <w:szCs w:val="22"/>
      <w:lang w:eastAsia="en-US"/>
    </w:rPr>
  </w:style>
  <w:style w:type="paragraph" w:styleId="Nagwek1">
    <w:name w:val="heading 1"/>
    <w:basedOn w:val="Normalny"/>
    <w:next w:val="Normalny"/>
    <w:link w:val="Nagwek1Znak"/>
    <w:uiPriority w:val="9"/>
    <w:qFormat/>
    <w:rsid w:val="002B60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unhideWhenUsed/>
    <w:qFormat/>
    <w:rsid w:val="002B60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2B60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semiHidden/>
    <w:unhideWhenUsed/>
    <w:rsid w:val="000C330A"/>
    <w:rPr>
      <w:sz w:val="20"/>
      <w:szCs w:val="20"/>
    </w:rPr>
  </w:style>
  <w:style w:type="character" w:customStyle="1" w:styleId="TekstkomentarzaZnak">
    <w:name w:val="Tekst komentarza Znak"/>
    <w:link w:val="Tekstkomentarza"/>
    <w:uiPriority w:val="99"/>
    <w:semiHidden/>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paragraph" w:styleId="Poprawka">
    <w:name w:val="Revision"/>
    <w:hidden/>
    <w:uiPriority w:val="99"/>
    <w:semiHidden/>
    <w:rsid w:val="00D608A5"/>
    <w:rPr>
      <w:rFonts w:ascii="Calibri Light" w:eastAsia="Times New Roman" w:hAnsi="Calibri Light"/>
      <w:sz w:val="22"/>
      <w:szCs w:val="22"/>
      <w:lang w:eastAsia="en-US"/>
    </w:rPr>
  </w:style>
  <w:style w:type="paragraph" w:styleId="Akapitzlist">
    <w:name w:val="List Paragraph"/>
    <w:basedOn w:val="Normalny"/>
    <w:uiPriority w:val="34"/>
    <w:qFormat/>
    <w:rsid w:val="00895E23"/>
    <w:pPr>
      <w:ind w:left="720"/>
      <w:contextualSpacing/>
    </w:pPr>
  </w:style>
  <w:style w:type="character" w:styleId="Hipercze">
    <w:name w:val="Hyperlink"/>
    <w:basedOn w:val="Domylnaczcionkaakapitu"/>
    <w:uiPriority w:val="99"/>
    <w:unhideWhenUsed/>
    <w:rsid w:val="00024A82"/>
    <w:rPr>
      <w:color w:val="0563C1" w:themeColor="hyperlink"/>
      <w:u w:val="single"/>
    </w:rPr>
  </w:style>
  <w:style w:type="character" w:styleId="Nierozpoznanawzmianka">
    <w:name w:val="Unresolved Mention"/>
    <w:basedOn w:val="Domylnaczcionkaakapitu"/>
    <w:uiPriority w:val="99"/>
    <w:semiHidden/>
    <w:unhideWhenUsed/>
    <w:rsid w:val="00024A82"/>
    <w:rPr>
      <w:color w:val="605E5C"/>
      <w:shd w:val="clear" w:color="auto" w:fill="E1DFDD"/>
    </w:rPr>
  </w:style>
  <w:style w:type="paragraph" w:styleId="Legenda">
    <w:name w:val="caption"/>
    <w:basedOn w:val="Normalny"/>
    <w:next w:val="Normalny"/>
    <w:uiPriority w:val="35"/>
    <w:unhideWhenUsed/>
    <w:qFormat/>
    <w:rsid w:val="00733A1A"/>
    <w:pPr>
      <w:spacing w:line="240" w:lineRule="auto"/>
    </w:pPr>
    <w:rPr>
      <w:i/>
      <w:iCs/>
      <w:color w:val="44546A" w:themeColor="text2"/>
      <w:sz w:val="18"/>
      <w:szCs w:val="18"/>
    </w:rPr>
  </w:style>
  <w:style w:type="paragraph" w:styleId="Tekstprzypisukocowego">
    <w:name w:val="endnote text"/>
    <w:basedOn w:val="Normalny"/>
    <w:link w:val="TekstprzypisukocowegoZnak"/>
    <w:uiPriority w:val="99"/>
    <w:semiHidden/>
    <w:unhideWhenUsed/>
    <w:rsid w:val="00F52F5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52F55"/>
    <w:rPr>
      <w:rFonts w:ascii="Calibri Light" w:eastAsia="Times New Roman" w:hAnsi="Calibri Light"/>
      <w:lang w:eastAsia="en-US"/>
    </w:rPr>
  </w:style>
  <w:style w:type="character" w:styleId="Odwoanieprzypisukocowego">
    <w:name w:val="endnote reference"/>
    <w:basedOn w:val="Domylnaczcionkaakapitu"/>
    <w:uiPriority w:val="99"/>
    <w:semiHidden/>
    <w:unhideWhenUsed/>
    <w:rsid w:val="00F52F55"/>
    <w:rPr>
      <w:vertAlign w:val="superscript"/>
    </w:rPr>
  </w:style>
  <w:style w:type="character" w:customStyle="1" w:styleId="Nagwek1Znak">
    <w:name w:val="Nagłówek 1 Znak"/>
    <w:basedOn w:val="Domylnaczcionkaakapitu"/>
    <w:link w:val="Nagwek1"/>
    <w:uiPriority w:val="9"/>
    <w:rsid w:val="002B60E5"/>
    <w:rPr>
      <w:rFonts w:asciiTheme="majorHAnsi" w:eastAsiaTheme="majorEastAsia" w:hAnsiTheme="majorHAnsi" w:cstheme="majorBidi"/>
      <w:color w:val="2F5496" w:themeColor="accent1" w:themeShade="BF"/>
      <w:sz w:val="32"/>
      <w:szCs w:val="32"/>
      <w:lang w:eastAsia="en-US"/>
    </w:rPr>
  </w:style>
  <w:style w:type="character" w:customStyle="1" w:styleId="Nagwek3Znak">
    <w:name w:val="Nagłówek 3 Znak"/>
    <w:basedOn w:val="Domylnaczcionkaakapitu"/>
    <w:link w:val="Nagwek3"/>
    <w:uiPriority w:val="9"/>
    <w:rsid w:val="002B60E5"/>
    <w:rPr>
      <w:rFonts w:asciiTheme="majorHAnsi" w:eastAsiaTheme="majorEastAsia" w:hAnsiTheme="majorHAnsi" w:cstheme="majorBidi"/>
      <w:color w:val="1F3763" w:themeColor="accent1" w:themeShade="7F"/>
      <w:sz w:val="24"/>
      <w:szCs w:val="24"/>
      <w:lang w:eastAsia="en-US"/>
    </w:rPr>
  </w:style>
  <w:style w:type="character" w:customStyle="1" w:styleId="Nagwek4Znak">
    <w:name w:val="Nagłówek 4 Znak"/>
    <w:basedOn w:val="Domylnaczcionkaakapitu"/>
    <w:link w:val="Nagwek4"/>
    <w:uiPriority w:val="9"/>
    <w:rsid w:val="002B60E5"/>
    <w:rPr>
      <w:rFonts w:asciiTheme="majorHAnsi" w:eastAsiaTheme="majorEastAsia" w:hAnsiTheme="majorHAnsi" w:cstheme="majorBidi"/>
      <w:i/>
      <w:iCs/>
      <w:color w:val="2F5496" w:themeColor="accent1" w:themeShade="BF"/>
      <w:sz w:val="22"/>
      <w:szCs w:val="22"/>
      <w:lang w:eastAsia="en-US"/>
    </w:rPr>
  </w:style>
  <w:style w:type="paragraph" w:styleId="Lista2">
    <w:name w:val="List 2"/>
    <w:basedOn w:val="Normalny"/>
    <w:uiPriority w:val="99"/>
    <w:unhideWhenUsed/>
    <w:rsid w:val="002B60E5"/>
    <w:pPr>
      <w:ind w:left="566" w:hanging="283"/>
      <w:contextualSpacing/>
    </w:pPr>
  </w:style>
  <w:style w:type="paragraph" w:styleId="Tytu">
    <w:name w:val="Title"/>
    <w:basedOn w:val="Normalny"/>
    <w:next w:val="Normalny"/>
    <w:link w:val="TytuZnak"/>
    <w:uiPriority w:val="10"/>
    <w:qFormat/>
    <w:rsid w:val="002B60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B60E5"/>
    <w:rPr>
      <w:rFonts w:asciiTheme="majorHAnsi" w:eastAsiaTheme="majorEastAsia" w:hAnsiTheme="majorHAnsi" w:cstheme="majorBidi"/>
      <w:spacing w:val="-10"/>
      <w:kern w:val="28"/>
      <w:sz w:val="56"/>
      <w:szCs w:val="56"/>
      <w:lang w:eastAsia="en-US"/>
    </w:rPr>
  </w:style>
  <w:style w:type="paragraph" w:styleId="Tekstpodstawowy">
    <w:name w:val="Body Text"/>
    <w:basedOn w:val="Normalny"/>
    <w:link w:val="TekstpodstawowyZnak"/>
    <w:uiPriority w:val="99"/>
    <w:unhideWhenUsed/>
    <w:rsid w:val="002B60E5"/>
    <w:pPr>
      <w:spacing w:after="120"/>
    </w:pPr>
  </w:style>
  <w:style w:type="character" w:customStyle="1" w:styleId="TekstpodstawowyZnak">
    <w:name w:val="Tekst podstawowy Znak"/>
    <w:basedOn w:val="Domylnaczcionkaakapitu"/>
    <w:link w:val="Tekstpodstawowy"/>
    <w:uiPriority w:val="99"/>
    <w:rsid w:val="002B60E5"/>
    <w:rPr>
      <w:rFonts w:ascii="Calibri Light" w:eastAsia="Times New Roman" w:hAnsi="Calibri Light"/>
      <w:sz w:val="22"/>
      <w:szCs w:val="22"/>
      <w:lang w:eastAsia="en-US"/>
    </w:rPr>
  </w:style>
  <w:style w:type="paragraph" w:styleId="Tekstpodstawowywcity">
    <w:name w:val="Body Text Indent"/>
    <w:basedOn w:val="Normalny"/>
    <w:link w:val="TekstpodstawowywcityZnak"/>
    <w:uiPriority w:val="99"/>
    <w:unhideWhenUsed/>
    <w:rsid w:val="002B60E5"/>
    <w:pPr>
      <w:spacing w:after="120"/>
      <w:ind w:left="283"/>
    </w:pPr>
  </w:style>
  <w:style w:type="character" w:customStyle="1" w:styleId="TekstpodstawowywcityZnak">
    <w:name w:val="Tekst podstawowy wcięty Znak"/>
    <w:basedOn w:val="Domylnaczcionkaakapitu"/>
    <w:link w:val="Tekstpodstawowywcity"/>
    <w:uiPriority w:val="99"/>
    <w:rsid w:val="002B60E5"/>
    <w:rPr>
      <w:rFonts w:ascii="Calibri Light" w:eastAsia="Times New Roman" w:hAnsi="Calibri Light"/>
      <w:sz w:val="22"/>
      <w:szCs w:val="22"/>
      <w:lang w:eastAsia="en-US"/>
    </w:rPr>
  </w:style>
  <w:style w:type="paragraph" w:styleId="Podtytu">
    <w:name w:val="Subtitle"/>
    <w:basedOn w:val="Normalny"/>
    <w:next w:val="Normalny"/>
    <w:link w:val="PodtytuZnak"/>
    <w:uiPriority w:val="11"/>
    <w:qFormat/>
    <w:rsid w:val="002B60E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PodtytuZnak">
    <w:name w:val="Podtytuł Znak"/>
    <w:basedOn w:val="Domylnaczcionkaakapitu"/>
    <w:link w:val="Podtytu"/>
    <w:uiPriority w:val="11"/>
    <w:rsid w:val="002B60E5"/>
    <w:rPr>
      <w:rFonts w:asciiTheme="minorHAnsi" w:eastAsiaTheme="minorEastAsia" w:hAnsiTheme="minorHAnsi" w:cstheme="minorBidi"/>
      <w:color w:val="5A5A5A" w:themeColor="text1" w:themeTint="A5"/>
      <w:spacing w:val="15"/>
      <w:sz w:val="22"/>
      <w:szCs w:val="22"/>
      <w:lang w:eastAsia="en-US"/>
    </w:rPr>
  </w:style>
  <w:style w:type="paragraph" w:styleId="Tekstpodstawowyzwciciem">
    <w:name w:val="Body Text First Indent"/>
    <w:basedOn w:val="Tekstpodstawowy"/>
    <w:link w:val="TekstpodstawowyzwciciemZnak"/>
    <w:uiPriority w:val="99"/>
    <w:unhideWhenUsed/>
    <w:rsid w:val="002B60E5"/>
    <w:pPr>
      <w:spacing w:after="200"/>
      <w:ind w:firstLine="360"/>
    </w:pPr>
  </w:style>
  <w:style w:type="character" w:customStyle="1" w:styleId="TekstpodstawowyzwciciemZnak">
    <w:name w:val="Tekst podstawowy z wcięciem Znak"/>
    <w:basedOn w:val="TekstpodstawowyZnak"/>
    <w:link w:val="Tekstpodstawowyzwciciem"/>
    <w:uiPriority w:val="99"/>
    <w:rsid w:val="002B60E5"/>
    <w:rPr>
      <w:rFonts w:ascii="Calibri Light" w:eastAsia="Times New Roman" w:hAnsi="Calibri Light"/>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585626">
      <w:bodyDiv w:val="1"/>
      <w:marLeft w:val="0"/>
      <w:marRight w:val="0"/>
      <w:marTop w:val="0"/>
      <w:marBottom w:val="0"/>
      <w:divBdr>
        <w:top w:val="none" w:sz="0" w:space="0" w:color="auto"/>
        <w:left w:val="none" w:sz="0" w:space="0" w:color="auto"/>
        <w:bottom w:val="none" w:sz="0" w:space="0" w:color="auto"/>
        <w:right w:val="none" w:sz="0" w:space="0" w:color="auto"/>
      </w:divBdr>
    </w:div>
    <w:div w:id="1963610579">
      <w:bodyDiv w:val="1"/>
      <w:marLeft w:val="0"/>
      <w:marRight w:val="0"/>
      <w:marTop w:val="0"/>
      <w:marBottom w:val="0"/>
      <w:divBdr>
        <w:top w:val="none" w:sz="0" w:space="0" w:color="auto"/>
        <w:left w:val="none" w:sz="0" w:space="0" w:color="auto"/>
        <w:bottom w:val="none" w:sz="0" w:space="0" w:color="auto"/>
        <w:right w:val="none" w:sz="0" w:space="0" w:color="auto"/>
      </w:divBdr>
      <w:divsChild>
        <w:div w:id="1992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oleObject3.bin"/><Relationship Id="rId25" Type="http://schemas.openxmlformats.org/officeDocument/2006/relationships/image" Target="media/image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72.20.40.211:3000"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7.emf"/><Relationship Id="rId28" Type="http://schemas.openxmlformats.org/officeDocument/2006/relationships/oleObject" Target="embeddings/oleObject8.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4.bin"/><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http://172.20.40.211:3000" TargetMode="External"/><Relationship Id="rId27" Type="http://schemas.openxmlformats.org/officeDocument/2006/relationships/image" Target="media/image9.emf"/><Relationship Id="rId30" Type="http://schemas.openxmlformats.org/officeDocument/2006/relationships/oleObject" Target="embeddings/oleObject9.bin"/><Relationship Id="rId35"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F6738-D4B3-4F36-990D-9079401D4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21</Pages>
  <Words>5092</Words>
  <Characters>30557</Characters>
  <Application>Microsoft Office Word</Application>
  <DocSecurity>0</DocSecurity>
  <Lines>254</Lines>
  <Paragraphs>71</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35578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Mateusz Barnacki</cp:lastModifiedBy>
  <cp:revision>440</cp:revision>
  <cp:lastPrinted>2023-08-24T12:02:00Z</cp:lastPrinted>
  <dcterms:created xsi:type="dcterms:W3CDTF">2023-08-16T19:16:00Z</dcterms:created>
  <dcterms:modified xsi:type="dcterms:W3CDTF">2023-08-24T12:03:00Z</dcterms:modified>
</cp:coreProperties>
</file>